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1BA9" w14:textId="77777777" w:rsidR="00907823" w:rsidRDefault="00FC4C5E" w:rsidP="00907823">
      <w:pPr>
        <w:pStyle w:val="Title"/>
      </w:pPr>
      <w:bookmarkStart w:id="0" w:name="_Hlk113375910"/>
      <w:r w:rsidRPr="00AE5E9D">
        <w:t>Principles and Design of IoT Systems</w:t>
      </w:r>
      <w:bookmarkEnd w:id="0"/>
    </w:p>
    <w:p w14:paraId="30B705EA" w14:textId="08D14C02" w:rsidR="009C4978" w:rsidRPr="00907823" w:rsidRDefault="00FC4C5E" w:rsidP="00907823">
      <w:pPr>
        <w:pStyle w:val="Subtitle"/>
      </w:pPr>
      <w:r w:rsidRPr="00907823">
        <w:t>[INFR11150]</w:t>
      </w:r>
    </w:p>
    <w:p w14:paraId="42380E04" w14:textId="272A6192" w:rsidR="00FC4C5E" w:rsidRDefault="00FC4C5E" w:rsidP="00907823">
      <w:pPr>
        <w:pStyle w:val="Subtitle"/>
      </w:pPr>
      <w:r w:rsidRPr="00907823">
        <w:t>School of Informatics, University of Edinburgh</w:t>
      </w:r>
    </w:p>
    <w:p w14:paraId="53E9E666" w14:textId="3BCA3C27" w:rsidR="00FC4C5E" w:rsidRPr="00907823" w:rsidRDefault="00FC4C5E" w:rsidP="00907823">
      <w:pPr>
        <w:pStyle w:val="Subtitle"/>
        <w:rPr>
          <w:rStyle w:val="Emphasis"/>
        </w:rPr>
      </w:pPr>
      <w:r w:rsidRPr="00907823">
        <w:rPr>
          <w:rStyle w:val="Emphasis"/>
        </w:rPr>
        <w:t>Coursework</w:t>
      </w:r>
      <w:r w:rsidR="00CC4B83" w:rsidRPr="00907823">
        <w:rPr>
          <w:rStyle w:val="Emphasis"/>
        </w:rPr>
        <w:t xml:space="preserve"> </w:t>
      </w:r>
      <w:r w:rsidRPr="00907823">
        <w:rPr>
          <w:rStyle w:val="Emphasis"/>
        </w:rPr>
        <w:t>1 – Release</w:t>
      </w:r>
      <w:r w:rsidR="00CC4B83" w:rsidRPr="00907823">
        <w:rPr>
          <w:rStyle w:val="Emphasis"/>
        </w:rPr>
        <w:t>d on</w:t>
      </w:r>
      <w:r w:rsidRPr="00907823">
        <w:rPr>
          <w:rStyle w:val="Emphasis"/>
        </w:rPr>
        <w:t xml:space="preserve"> 2</w:t>
      </w:r>
      <w:r w:rsidR="00573ECD" w:rsidRPr="00907823">
        <w:rPr>
          <w:rStyle w:val="Emphasis"/>
        </w:rPr>
        <w:t>1</w:t>
      </w:r>
      <w:r w:rsidRPr="00907823">
        <w:rPr>
          <w:rStyle w:val="Emphasis"/>
        </w:rPr>
        <w:t xml:space="preserve"> S</w:t>
      </w:r>
      <w:r w:rsidR="00CC4B83" w:rsidRPr="00907823">
        <w:rPr>
          <w:rStyle w:val="Emphasis"/>
        </w:rPr>
        <w:t>ept.</w:t>
      </w:r>
      <w:r w:rsidRPr="00907823">
        <w:rPr>
          <w:rStyle w:val="Emphasis"/>
        </w:rPr>
        <w:t xml:space="preserve"> </w:t>
      </w:r>
      <w:r w:rsidR="00A82D2C" w:rsidRPr="00907823">
        <w:rPr>
          <w:rStyle w:val="Emphasis"/>
        </w:rPr>
        <w:t>‘</w:t>
      </w:r>
      <w:r w:rsidRPr="00907823">
        <w:rPr>
          <w:rStyle w:val="Emphasis"/>
        </w:rPr>
        <w:t>2</w:t>
      </w:r>
      <w:r w:rsidR="00985307" w:rsidRPr="00907823">
        <w:rPr>
          <w:rStyle w:val="Emphasis"/>
        </w:rPr>
        <w:t>2</w:t>
      </w:r>
      <w:r w:rsidRPr="00907823">
        <w:rPr>
          <w:rStyle w:val="Emphasis"/>
        </w:rPr>
        <w:t xml:space="preserve">, Deadline: </w:t>
      </w:r>
      <w:r w:rsidR="00985307" w:rsidRPr="00907823">
        <w:rPr>
          <w:rStyle w:val="Emphasis"/>
        </w:rPr>
        <w:t>7</w:t>
      </w:r>
      <w:r w:rsidR="00CC4B83" w:rsidRPr="00907823">
        <w:rPr>
          <w:rStyle w:val="Emphasis"/>
        </w:rPr>
        <w:t xml:space="preserve"> Oct. </w:t>
      </w:r>
      <w:r w:rsidR="00A82D2C" w:rsidRPr="00907823">
        <w:rPr>
          <w:rStyle w:val="Emphasis"/>
        </w:rPr>
        <w:t>‘</w:t>
      </w:r>
      <w:r w:rsidR="00CC4B83" w:rsidRPr="00907823">
        <w:rPr>
          <w:rStyle w:val="Emphasis"/>
        </w:rPr>
        <w:t>2</w:t>
      </w:r>
      <w:r w:rsidR="00DC663E" w:rsidRPr="00907823">
        <w:rPr>
          <w:rStyle w:val="Emphasis"/>
        </w:rPr>
        <w:t>2</w:t>
      </w:r>
    </w:p>
    <w:p w14:paraId="126705B6" w14:textId="49416230" w:rsidR="00CC4B83" w:rsidRPr="00907823" w:rsidRDefault="00CC4B83" w:rsidP="00907823">
      <w:pPr>
        <w:pStyle w:val="Subtitle"/>
        <w:rPr>
          <w:rStyle w:val="Emphasis"/>
        </w:rPr>
      </w:pPr>
      <w:r w:rsidRPr="00907823">
        <w:rPr>
          <w:rStyle w:val="Emphasis"/>
        </w:rPr>
        <w:t xml:space="preserve">Coursework 2 – Released on </w:t>
      </w:r>
      <w:r w:rsidR="00D903DE" w:rsidRPr="00907823">
        <w:rPr>
          <w:rStyle w:val="Emphasis"/>
        </w:rPr>
        <w:t>2</w:t>
      </w:r>
      <w:r w:rsidR="00CA4806">
        <w:rPr>
          <w:rStyle w:val="Emphasis"/>
        </w:rPr>
        <w:t>1</w:t>
      </w:r>
      <w:r w:rsidR="00A82D2C" w:rsidRPr="00907823">
        <w:rPr>
          <w:rStyle w:val="Emphasis"/>
        </w:rPr>
        <w:t xml:space="preserve"> </w:t>
      </w:r>
      <w:r w:rsidR="00D903DE" w:rsidRPr="00907823">
        <w:rPr>
          <w:rStyle w:val="Emphasis"/>
        </w:rPr>
        <w:t>Sept</w:t>
      </w:r>
      <w:r w:rsidR="00A82D2C" w:rsidRPr="00907823">
        <w:rPr>
          <w:rStyle w:val="Emphasis"/>
        </w:rPr>
        <w:t>. ‘2</w:t>
      </w:r>
      <w:r w:rsidR="00D6469E" w:rsidRPr="00907823">
        <w:rPr>
          <w:rStyle w:val="Emphasis"/>
        </w:rPr>
        <w:t>2</w:t>
      </w:r>
      <w:r w:rsidR="00A82D2C" w:rsidRPr="00907823">
        <w:rPr>
          <w:rStyle w:val="Emphasis"/>
        </w:rPr>
        <w:t xml:space="preserve">; Deadline: </w:t>
      </w:r>
      <w:r w:rsidR="00DA7772" w:rsidRPr="00907823">
        <w:rPr>
          <w:rStyle w:val="Emphasis"/>
        </w:rPr>
        <w:t>2</w:t>
      </w:r>
      <w:r w:rsidR="00DC663E" w:rsidRPr="00907823">
        <w:rPr>
          <w:rStyle w:val="Emphasis"/>
        </w:rPr>
        <w:t>8</w:t>
      </w:r>
      <w:r w:rsidR="00A82D2C" w:rsidRPr="00907823">
        <w:rPr>
          <w:rStyle w:val="Emphasis"/>
        </w:rPr>
        <w:t xml:space="preserve"> Oct. ‘2</w:t>
      </w:r>
      <w:r w:rsidR="00D6469E" w:rsidRPr="00907823">
        <w:rPr>
          <w:rStyle w:val="Emphasis"/>
        </w:rPr>
        <w:t>2</w:t>
      </w:r>
    </w:p>
    <w:p w14:paraId="50A5C965" w14:textId="3AB26ABA" w:rsidR="00A82D2C" w:rsidRPr="00907823" w:rsidRDefault="00A82D2C" w:rsidP="00907823">
      <w:pPr>
        <w:pStyle w:val="Subtitle"/>
        <w:rPr>
          <w:rStyle w:val="Emphasis"/>
        </w:rPr>
      </w:pPr>
      <w:r w:rsidRPr="00907823">
        <w:rPr>
          <w:rStyle w:val="Emphasis"/>
        </w:rPr>
        <w:t>Coursework 3 – Released on 2</w:t>
      </w:r>
      <w:r w:rsidR="00D6469E" w:rsidRPr="00907823">
        <w:rPr>
          <w:rStyle w:val="Emphasis"/>
        </w:rPr>
        <w:t>1</w:t>
      </w:r>
      <w:r w:rsidRPr="00907823">
        <w:rPr>
          <w:rStyle w:val="Emphasis"/>
        </w:rPr>
        <w:t xml:space="preserve"> Sept. </w:t>
      </w:r>
      <w:r w:rsidR="00CC1C85" w:rsidRPr="00907823">
        <w:rPr>
          <w:rStyle w:val="Emphasis"/>
        </w:rPr>
        <w:t>’</w:t>
      </w:r>
      <w:r w:rsidRPr="00907823">
        <w:rPr>
          <w:rStyle w:val="Emphasis"/>
        </w:rPr>
        <w:t>2</w:t>
      </w:r>
      <w:r w:rsidR="00D6469E" w:rsidRPr="00907823">
        <w:rPr>
          <w:rStyle w:val="Emphasis"/>
        </w:rPr>
        <w:t>2</w:t>
      </w:r>
      <w:r w:rsidR="00CC1C85" w:rsidRPr="00907823">
        <w:rPr>
          <w:rStyle w:val="Emphasis"/>
        </w:rPr>
        <w:t>;</w:t>
      </w:r>
      <w:r w:rsidRPr="00907823">
        <w:rPr>
          <w:rStyle w:val="Emphasis"/>
        </w:rPr>
        <w:t xml:space="preserve"> Demonstration on 2</w:t>
      </w:r>
      <w:r w:rsidR="00D6469E" w:rsidRPr="00907823">
        <w:rPr>
          <w:rStyle w:val="Emphasis"/>
        </w:rPr>
        <w:t>3</w:t>
      </w:r>
      <w:r w:rsidRPr="00907823">
        <w:rPr>
          <w:rStyle w:val="Emphasis"/>
        </w:rPr>
        <w:t xml:space="preserve"> Nov. ‘2</w:t>
      </w:r>
      <w:r w:rsidR="005E649D" w:rsidRPr="00907823">
        <w:rPr>
          <w:rStyle w:val="Emphasis"/>
        </w:rPr>
        <w:t>2</w:t>
      </w:r>
      <w:r w:rsidRPr="00907823">
        <w:rPr>
          <w:rStyle w:val="Emphasis"/>
        </w:rPr>
        <w:t xml:space="preserve">; Final report: </w:t>
      </w:r>
      <w:r w:rsidR="00CF1CD4" w:rsidRPr="00907823">
        <w:rPr>
          <w:rStyle w:val="Emphasis"/>
        </w:rPr>
        <w:t>2</w:t>
      </w:r>
      <w:r w:rsidR="00D6469E" w:rsidRPr="00907823">
        <w:rPr>
          <w:rStyle w:val="Emphasis"/>
        </w:rPr>
        <w:t>0</w:t>
      </w:r>
      <w:r w:rsidRPr="00907823">
        <w:rPr>
          <w:rStyle w:val="Emphasis"/>
        </w:rPr>
        <w:t xml:space="preserve"> Jan. ‘2</w:t>
      </w:r>
      <w:r w:rsidR="005E649D" w:rsidRPr="00907823">
        <w:rPr>
          <w:rStyle w:val="Emphasis"/>
        </w:rPr>
        <w:t>3</w:t>
      </w:r>
    </w:p>
    <w:p w14:paraId="0A7FD19A" w14:textId="0C21C05E" w:rsidR="00B37613" w:rsidRDefault="00B37613" w:rsidP="00B37613">
      <w:pPr>
        <w:spacing w:after="0" w:line="240" w:lineRule="auto"/>
        <w:rPr>
          <w:rStyle w:val="Strong"/>
        </w:rPr>
      </w:pPr>
      <w:r w:rsidRPr="00907823">
        <w:rPr>
          <w:rStyle w:val="Strong"/>
        </w:rPr>
        <w:t>Please contact Professor D K Arvind (</w:t>
      </w:r>
      <w:hyperlink r:id="rId8" w:history="1">
        <w:r w:rsidRPr="00907823">
          <w:rPr>
            <w:rStyle w:val="Strong"/>
          </w:rPr>
          <w:t>dka@inf.ed.ac.uk</w:t>
        </w:r>
      </w:hyperlink>
      <w:r w:rsidRPr="00907823">
        <w:rPr>
          <w:rStyle w:val="Strong"/>
        </w:rPr>
        <w:t>) if you have any questions</w:t>
      </w:r>
    </w:p>
    <w:p w14:paraId="30ECEF2F" w14:textId="49986682" w:rsidR="00B37613" w:rsidRDefault="00B76CD4" w:rsidP="00A82D2C">
      <w:pPr>
        <w:rPr>
          <w:b/>
          <w:bCs/>
        </w:rPr>
      </w:pPr>
      <w:r>
        <w:rPr>
          <w:rStyle w:val="Strong"/>
        </w:rPr>
        <w:t xml:space="preserve">Version </w:t>
      </w:r>
      <w:r w:rsidR="00371761">
        <w:rPr>
          <w:rStyle w:val="Strong"/>
        </w:rPr>
        <w:t>0.</w:t>
      </w:r>
      <w:r w:rsidR="00C54D7E">
        <w:rPr>
          <w:rStyle w:val="Strong"/>
        </w:rPr>
        <w:t>2</w:t>
      </w:r>
      <w:r>
        <w:rPr>
          <w:rStyle w:val="Strong"/>
        </w:rPr>
        <w:t xml:space="preserve">, </w:t>
      </w:r>
      <w:r w:rsidR="00344524" w:rsidRPr="00344524">
        <w:rPr>
          <w:rStyle w:val="Strong"/>
        </w:rPr>
        <w:t>updated</w:t>
      </w:r>
      <w:r w:rsidR="00BD7CD7">
        <w:rPr>
          <w:rStyle w:val="Strong"/>
        </w:rPr>
        <w:t xml:space="preserve"> </w:t>
      </w:r>
      <w:r w:rsidR="00C54D7E">
        <w:rPr>
          <w:rStyle w:val="Strong"/>
        </w:rPr>
        <w:t>8</w:t>
      </w:r>
      <w:r w:rsidR="00344524" w:rsidRPr="00344524">
        <w:rPr>
          <w:rStyle w:val="Strong"/>
        </w:rPr>
        <w:t xml:space="preserve"> September 2022</w:t>
      </w:r>
      <w:bookmarkStart w:id="1" w:name="_Hlk50559281"/>
    </w:p>
    <w:p w14:paraId="17403CD8" w14:textId="4DF0FB7E" w:rsidR="00622C2F" w:rsidRPr="00AE5E9D" w:rsidRDefault="00622C2F" w:rsidP="00344524">
      <w:pPr>
        <w:pStyle w:val="Heading1"/>
      </w:pPr>
      <w:r w:rsidRPr="00AE5E9D">
        <w:t>Course Overview</w:t>
      </w:r>
    </w:p>
    <w:bookmarkEnd w:id="1"/>
    <w:p w14:paraId="5F0D6BDA" w14:textId="632C8FFF" w:rsidR="00A5367C" w:rsidRPr="00AE5E9D" w:rsidRDefault="00622C2F" w:rsidP="009038B2">
      <w:r w:rsidRPr="00AE5E9D">
        <w:t xml:space="preserve">Welcome to the </w:t>
      </w:r>
      <w:r w:rsidR="00907823" w:rsidRPr="00907823">
        <w:t xml:space="preserve">Principles and Design of IoT Systems </w:t>
      </w:r>
      <w:r w:rsidR="00907823">
        <w:t>(</w:t>
      </w:r>
      <w:proofErr w:type="spellStart"/>
      <w:r w:rsidRPr="00AE5E9D">
        <w:t>PDIoT</w:t>
      </w:r>
      <w:proofErr w:type="spellEnd"/>
      <w:r w:rsidR="00907823">
        <w:t>)</w:t>
      </w:r>
      <w:r w:rsidRPr="00AE5E9D">
        <w:t xml:space="preserve"> course! </w:t>
      </w:r>
    </w:p>
    <w:p w14:paraId="41BEEF44" w14:textId="63B5DA0B" w:rsidR="009E4840" w:rsidRDefault="00622C2F" w:rsidP="009038B2">
      <w:r w:rsidRPr="00AE5E9D">
        <w:t>You will experience the different facets of designing and implementing a complex IoT system</w:t>
      </w:r>
      <w:r w:rsidR="0036721E" w:rsidRPr="00AE5E9D">
        <w:t>,</w:t>
      </w:r>
      <w:r w:rsidRPr="00AE5E9D">
        <w:t xml:space="preserve"> from specification to demonstration of a prototype</w:t>
      </w:r>
      <w:r w:rsidR="0036721E" w:rsidRPr="00AE5E9D">
        <w:t>,</w:t>
      </w:r>
      <w:r w:rsidRPr="00AE5E9D">
        <w:t xml:space="preserve"> </w:t>
      </w:r>
      <w:r w:rsidR="00A60623" w:rsidRPr="00AE5E9D">
        <w:t>over the course</w:t>
      </w:r>
      <w:r w:rsidRPr="00AE5E9D">
        <w:t xml:space="preserve"> of 10 weeks</w:t>
      </w:r>
      <w:commentRangeStart w:id="2"/>
      <w:commentRangeEnd w:id="2"/>
      <w:r w:rsidR="00E90D7E">
        <w:rPr>
          <w:rStyle w:val="CommentReference"/>
        </w:rPr>
        <w:commentReference w:id="2"/>
      </w:r>
      <w:r w:rsidRPr="00AE5E9D">
        <w:t>.</w:t>
      </w:r>
      <w:r w:rsidR="00503F45">
        <w:t xml:space="preserve"> </w:t>
      </w:r>
      <w:r w:rsidR="00F71ABC">
        <w:t>Working in small groups, you will</w:t>
      </w:r>
      <w:r w:rsidR="009E4840">
        <w:t xml:space="preserve"> produce a real-time human activity recognition system, using wireless Inertial Motion Unit (IMU) sensors and machine learning techniques.</w:t>
      </w:r>
      <w:r w:rsidR="00503F45">
        <w:t xml:space="preserve">  </w:t>
      </w:r>
    </w:p>
    <w:p w14:paraId="34BAC4EE" w14:textId="703FB9A5" w:rsidR="009E4840" w:rsidRDefault="00622C2F" w:rsidP="009038B2">
      <w:r w:rsidRPr="00AE5E9D">
        <w:t xml:space="preserve">The practical work will be complemented by </w:t>
      </w:r>
      <w:r w:rsidR="00684CB6" w:rsidRPr="00AE5E9D">
        <w:t xml:space="preserve">knowledge gained </w:t>
      </w:r>
      <w:r w:rsidR="00AF19B1" w:rsidRPr="00AE5E9D">
        <w:t xml:space="preserve">through personal research on foundational topics in Internet of Things </w:t>
      </w:r>
      <w:r w:rsidR="00023BF5" w:rsidRPr="00AE5E9D">
        <w:t>and</w:t>
      </w:r>
      <w:r w:rsidR="0036721E" w:rsidRPr="00AE5E9D">
        <w:t xml:space="preserve"> </w:t>
      </w:r>
      <w:r w:rsidR="00AF19B1" w:rsidRPr="00AE5E9D">
        <w:t xml:space="preserve">distilled in </w:t>
      </w:r>
      <w:r w:rsidR="00A07153" w:rsidRPr="00AE5E9D">
        <w:t>a</w:t>
      </w:r>
      <w:r w:rsidR="00AF19B1" w:rsidRPr="00AE5E9D">
        <w:t xml:space="preserve"> </w:t>
      </w:r>
      <w:r w:rsidR="00C54D7E" w:rsidRPr="00AE5E9D">
        <w:t>3</w:t>
      </w:r>
      <w:r w:rsidR="00C54D7E">
        <w:t>,</w:t>
      </w:r>
      <w:r w:rsidR="00C54D7E" w:rsidRPr="00AE5E9D">
        <w:t>000</w:t>
      </w:r>
      <w:r w:rsidR="00C54D7E">
        <w:t>-word</w:t>
      </w:r>
      <w:r w:rsidR="00AF19B1" w:rsidRPr="00AE5E9D">
        <w:t xml:space="preserve"> essay.</w:t>
      </w:r>
    </w:p>
    <w:p w14:paraId="17A2E6F7" w14:textId="57C1F343" w:rsidR="00A82D2C" w:rsidRDefault="00E57B9C" w:rsidP="009038B2">
      <w:r>
        <w:t>Ea</w:t>
      </w:r>
      <w:r w:rsidR="00794F4C" w:rsidRPr="00AE5E9D">
        <w:t xml:space="preserve">ch student will </w:t>
      </w:r>
      <w:r w:rsidR="00F57778">
        <w:t xml:space="preserve">also </w:t>
      </w:r>
      <w:r w:rsidR="00794F4C" w:rsidRPr="00AE5E9D">
        <w:t xml:space="preserve">collect </w:t>
      </w:r>
      <w:r w:rsidR="009E4840">
        <w:t xml:space="preserve">labelled </w:t>
      </w:r>
      <w:r>
        <w:t xml:space="preserve">motion </w:t>
      </w:r>
      <w:r w:rsidR="00794F4C" w:rsidRPr="00AE5E9D">
        <w:t>data</w:t>
      </w:r>
      <w:r w:rsidR="00432851">
        <w:t>,</w:t>
      </w:r>
      <w:r w:rsidR="00794F4C" w:rsidRPr="00AE5E9D">
        <w:t xml:space="preserve"> </w:t>
      </w:r>
      <w:r w:rsidRPr="00AE5E9D">
        <w:t>for a set of prescribed physical activities</w:t>
      </w:r>
      <w:r w:rsidR="009E4840">
        <w:t xml:space="preserve">. </w:t>
      </w:r>
      <w:r w:rsidR="009038B2">
        <w:t>This</w:t>
      </w:r>
      <w:r w:rsidR="007921E4" w:rsidRPr="00AE5E9D">
        <w:t xml:space="preserve"> </w:t>
      </w:r>
      <w:r w:rsidR="00E7142C" w:rsidRPr="00AE5E9D">
        <w:t>will contribute towards a common dataset</w:t>
      </w:r>
      <w:r w:rsidR="00503F45">
        <w:t xml:space="preserve">, to be used </w:t>
      </w:r>
      <w:r w:rsidR="0069575E" w:rsidRPr="00AE5E9D">
        <w:t xml:space="preserve">for training and testing </w:t>
      </w:r>
      <w:r w:rsidR="00F57778">
        <w:t>their</w:t>
      </w:r>
      <w:r w:rsidR="0069575E" w:rsidRPr="00AE5E9D">
        <w:t xml:space="preserve"> </w:t>
      </w:r>
      <w:r w:rsidR="009038B2">
        <w:t>implementation.</w:t>
      </w:r>
    </w:p>
    <w:p w14:paraId="25FC2473" w14:textId="30EEFBD3" w:rsidR="00842228" w:rsidRDefault="00842228" w:rsidP="00842228">
      <w:r w:rsidRPr="00AE5E9D">
        <w:t xml:space="preserve">Each </w:t>
      </w:r>
      <w:r>
        <w:t>group</w:t>
      </w:r>
      <w:r w:rsidRPr="00AE5E9D">
        <w:t xml:space="preserve"> will be provided with the following</w:t>
      </w:r>
      <w:r w:rsidR="00B53A2C">
        <w:t xml:space="preserve"> hardware</w:t>
      </w:r>
      <w:r>
        <w:t>:</w:t>
      </w:r>
    </w:p>
    <w:p w14:paraId="550F2844" w14:textId="61532847" w:rsidR="00842228" w:rsidRPr="00AE5E9D" w:rsidRDefault="00842228">
      <w:pPr>
        <w:pStyle w:val="ListParagraph"/>
        <w:numPr>
          <w:ilvl w:val="0"/>
          <w:numId w:val="2"/>
        </w:numPr>
      </w:pPr>
      <w:proofErr w:type="spellStart"/>
      <w:r w:rsidRPr="00B76CD4">
        <w:rPr>
          <w:b/>
          <w:bCs/>
        </w:rPr>
        <w:t>Respeck</w:t>
      </w:r>
      <w:proofErr w:type="spellEnd"/>
      <w:r>
        <w:t>:</w:t>
      </w:r>
      <w:r>
        <w:rPr>
          <w:b/>
          <w:bCs/>
        </w:rPr>
        <w:t xml:space="preserve"> </w:t>
      </w:r>
      <w:r>
        <w:t>A compact</w:t>
      </w:r>
      <w:r w:rsidRPr="00AE5E9D">
        <w:t xml:space="preserve"> </w:t>
      </w:r>
      <w:r>
        <w:t>Inertial Motion Unit (</w:t>
      </w:r>
      <w:r w:rsidRPr="00AE5E9D">
        <w:t>IMU</w:t>
      </w:r>
      <w:r>
        <w:t>)</w:t>
      </w:r>
      <w:r w:rsidRPr="00AE5E9D">
        <w:t xml:space="preserve"> device</w:t>
      </w:r>
      <w:r>
        <w:t xml:space="preserve">, designed in-house, </w:t>
      </w:r>
      <w:r w:rsidRPr="00AE5E9D">
        <w:t xml:space="preserve">with a 3-axis accelerometer and gyroscope sensor for physical activity </w:t>
      </w:r>
      <w:r>
        <w:t>monitoring</w:t>
      </w:r>
    </w:p>
    <w:p w14:paraId="4188A666" w14:textId="4E3D2181" w:rsidR="00842228" w:rsidRDefault="00842228">
      <w:pPr>
        <w:pStyle w:val="ListParagraph"/>
        <w:numPr>
          <w:ilvl w:val="0"/>
          <w:numId w:val="1"/>
        </w:numPr>
      </w:pPr>
      <w:r w:rsidRPr="00B76CD4">
        <w:rPr>
          <w:b/>
          <w:bCs/>
        </w:rPr>
        <w:t>Thingy</w:t>
      </w:r>
      <w:r>
        <w:rPr>
          <w:b/>
          <w:bCs/>
        </w:rPr>
        <w:t xml:space="preserve">: </w:t>
      </w:r>
      <w:r w:rsidRPr="00B76CD4">
        <w:t>An</w:t>
      </w:r>
      <w:r>
        <w:t xml:space="preserve"> off-the-shelf IMU prototyping platform produced by Nordic Semiconductor</w:t>
      </w:r>
      <w:r w:rsidRPr="00AE5E9D">
        <w:t xml:space="preserve"> with 3-axis accelerometer</w:t>
      </w:r>
      <w:r>
        <w:t xml:space="preserve">, </w:t>
      </w:r>
      <w:proofErr w:type="gramStart"/>
      <w:r w:rsidRPr="00AE5E9D">
        <w:t>gyroscope</w:t>
      </w:r>
      <w:proofErr w:type="gramEnd"/>
      <w:r w:rsidRPr="00AE5E9D">
        <w:t xml:space="preserve"> </w:t>
      </w:r>
      <w:r>
        <w:t>and magnetometer sensors</w:t>
      </w:r>
    </w:p>
    <w:p w14:paraId="3BCE7B16" w14:textId="7F051650" w:rsidR="00612C0F" w:rsidRDefault="00842228" w:rsidP="009038B2">
      <w:r>
        <w:t>Both devices use the Nordic NRF52 System on Chip (SoC), containing a low-power Arm Cortex processor and Bluetooth Low Energy (BLE) radio for wireless communication.</w:t>
      </w:r>
    </w:p>
    <w:p w14:paraId="7CBE8F4A" w14:textId="3BF74A54" w:rsidR="00F71ABC" w:rsidRDefault="00F71ABC" w:rsidP="00F71ABC">
      <w:pPr>
        <w:pStyle w:val="Heading1"/>
      </w:pPr>
      <w:r w:rsidRPr="00AE5E9D">
        <w:t>Coursework [100% of course marks]</w:t>
      </w:r>
    </w:p>
    <w:p w14:paraId="361328BD" w14:textId="293ED668" w:rsidR="0036721E" w:rsidRDefault="00F71ABC" w:rsidP="009038B2">
      <w:r>
        <w:t>This course is assessed purely on 3 coursework assignments, as there are no lectures or examinations. The data collection, research and implementation deliverables are described in more detail below</w:t>
      </w:r>
      <w:r w:rsidR="00B53A2C">
        <w:t>, along with their allocation of marks</w:t>
      </w:r>
      <w:r>
        <w:t>.</w:t>
      </w:r>
    </w:p>
    <w:p w14:paraId="3F2C7250" w14:textId="058ACD8D" w:rsidR="00753721" w:rsidRDefault="00753721" w:rsidP="00753721">
      <w:pPr>
        <w:pStyle w:val="Heading2"/>
      </w:pPr>
      <w:r>
        <w:t>Coursework 1: Data Collection [15%]</w:t>
      </w:r>
    </w:p>
    <w:p w14:paraId="434EB16A" w14:textId="77777777" w:rsidR="005156F3" w:rsidRPr="00842228" w:rsidRDefault="005156F3">
      <w:pPr>
        <w:pStyle w:val="ListParagraph"/>
        <w:numPr>
          <w:ilvl w:val="0"/>
          <w:numId w:val="10"/>
        </w:numPr>
      </w:pPr>
      <w:r w:rsidRPr="00B53A2C">
        <w:rPr>
          <w:b/>
          <w:bCs/>
        </w:rPr>
        <w:t>Release date</w:t>
      </w:r>
      <w:r w:rsidRPr="00842228">
        <w:rPr>
          <w:rStyle w:val="Emphasis"/>
          <w:i w:val="0"/>
          <w:iCs w:val="0"/>
        </w:rPr>
        <w:t>:</w:t>
      </w:r>
      <w:r w:rsidRPr="00842228">
        <w:t xml:space="preserve"> 21 Sept</w:t>
      </w:r>
      <w:r w:rsidRPr="00842228">
        <w:rPr>
          <w:rStyle w:val="Emphasis"/>
          <w:i w:val="0"/>
          <w:iCs w:val="0"/>
        </w:rPr>
        <w:t>ember 20</w:t>
      </w:r>
      <w:r w:rsidRPr="00842228">
        <w:t xml:space="preserve">22 </w:t>
      </w:r>
    </w:p>
    <w:p w14:paraId="3CF90108" w14:textId="77777777" w:rsidR="005156F3" w:rsidRPr="00842228" w:rsidRDefault="005156F3">
      <w:pPr>
        <w:pStyle w:val="ListParagraph"/>
        <w:numPr>
          <w:ilvl w:val="0"/>
          <w:numId w:val="10"/>
        </w:numPr>
      </w:pPr>
      <w:r w:rsidRPr="00B53A2C">
        <w:rPr>
          <w:b/>
          <w:bCs/>
        </w:rPr>
        <w:t>Submission date</w:t>
      </w:r>
      <w:r w:rsidRPr="00842228">
        <w:t>: 7 Oct</w:t>
      </w:r>
      <w:r w:rsidRPr="00842228">
        <w:rPr>
          <w:rStyle w:val="Emphasis"/>
          <w:i w:val="0"/>
          <w:iCs w:val="0"/>
        </w:rPr>
        <w:t>ober 20</w:t>
      </w:r>
      <w:r w:rsidRPr="00842228">
        <w:t>22</w:t>
      </w:r>
    </w:p>
    <w:p w14:paraId="38FC54D1" w14:textId="47F4AC27" w:rsidR="005156F3" w:rsidRPr="005156F3" w:rsidRDefault="005156F3">
      <w:pPr>
        <w:pStyle w:val="ListParagraph"/>
        <w:numPr>
          <w:ilvl w:val="0"/>
          <w:numId w:val="10"/>
        </w:numPr>
      </w:pPr>
      <w:r w:rsidRPr="00B53A2C">
        <w:rPr>
          <w:b/>
          <w:bCs/>
        </w:rPr>
        <w:t>Feedback return</w:t>
      </w:r>
      <w:r w:rsidRPr="00842228">
        <w:t>: 21 Oc</w:t>
      </w:r>
      <w:r w:rsidRPr="00842228">
        <w:rPr>
          <w:rStyle w:val="Emphasis"/>
          <w:i w:val="0"/>
          <w:iCs w:val="0"/>
        </w:rPr>
        <w:t>tober 20</w:t>
      </w:r>
      <w:r w:rsidRPr="00842228">
        <w:t>22</w:t>
      </w:r>
    </w:p>
    <w:p w14:paraId="358ACD46" w14:textId="29346D9E" w:rsidR="00852979" w:rsidRPr="005156F3" w:rsidRDefault="00050BF6" w:rsidP="005156F3">
      <w:bookmarkStart w:id="3" w:name="_Hlk50561416"/>
      <w:r>
        <w:lastRenderedPageBreak/>
        <w:t>The first coursework assignment is to collect m</w:t>
      </w:r>
      <w:r w:rsidR="001853E5">
        <w:t>otion d</w:t>
      </w:r>
      <w:r w:rsidR="00852979" w:rsidRPr="00AE5E9D">
        <w:t xml:space="preserve">ata </w:t>
      </w:r>
      <w:r>
        <w:t>for</w:t>
      </w:r>
      <w:r w:rsidR="001853E5">
        <w:t xml:space="preserve"> a defined set of activities. E</w:t>
      </w:r>
      <w:r w:rsidR="00884AC0" w:rsidRPr="00AE5E9D">
        <w:t xml:space="preserve">ach student </w:t>
      </w:r>
      <w:r w:rsidR="001853E5">
        <w:t xml:space="preserve">will wear </w:t>
      </w:r>
      <w:r w:rsidR="00852979" w:rsidRPr="00AE5E9D">
        <w:t xml:space="preserve">the </w:t>
      </w:r>
      <w:proofErr w:type="spellStart"/>
      <w:r w:rsidR="00852979" w:rsidRPr="00AE5E9D">
        <w:t>Respeck</w:t>
      </w:r>
      <w:proofErr w:type="spellEnd"/>
      <w:r w:rsidR="00852979" w:rsidRPr="00AE5E9D">
        <w:t xml:space="preserve"> </w:t>
      </w:r>
      <w:r w:rsidR="00866A1A" w:rsidRPr="00AE5E9D">
        <w:t>monitor</w:t>
      </w:r>
      <w:r w:rsidR="001853E5">
        <w:t xml:space="preserve">, </w:t>
      </w:r>
      <w:r w:rsidR="00852979" w:rsidRPr="00AE5E9D">
        <w:t>worn as a plaster on the chest</w:t>
      </w:r>
      <w:r w:rsidR="001853E5">
        <w:t>,</w:t>
      </w:r>
      <w:r w:rsidR="00852979" w:rsidRPr="00AE5E9D">
        <w:t xml:space="preserve"> and the Thingy placed </w:t>
      </w:r>
      <w:r w:rsidR="00884AC0" w:rsidRPr="00AE5E9D">
        <w:t xml:space="preserve">snugly </w:t>
      </w:r>
      <w:r w:rsidR="00852979" w:rsidRPr="00AE5E9D">
        <w:t xml:space="preserve">inside </w:t>
      </w:r>
      <w:r w:rsidR="001853E5">
        <w:t>a</w:t>
      </w:r>
      <w:r w:rsidR="00852979" w:rsidRPr="00AE5E9D">
        <w:t xml:space="preserve"> righ</w:t>
      </w:r>
      <w:r w:rsidR="00884AC0" w:rsidRPr="00AE5E9D">
        <w:t>t</w:t>
      </w:r>
      <w:r w:rsidR="00852979" w:rsidRPr="00AE5E9D">
        <w:t>-hand pocket</w:t>
      </w:r>
      <w:r w:rsidR="00A06FA8" w:rsidRPr="00AE5E9D">
        <w:t xml:space="preserve"> of the</w:t>
      </w:r>
      <w:r w:rsidR="00FE6478" w:rsidRPr="00AE5E9D">
        <w:t>ir clothing</w:t>
      </w:r>
      <w:r w:rsidR="00AB4E04" w:rsidRPr="00AE5E9D">
        <w:t>.</w:t>
      </w:r>
      <w:bookmarkStart w:id="4" w:name="_Hlk50564721"/>
    </w:p>
    <w:bookmarkEnd w:id="4"/>
    <w:p w14:paraId="068FB43B" w14:textId="294F8D6C" w:rsidR="00B53A2C" w:rsidRDefault="00B53A2C" w:rsidP="00B53A2C">
      <w:pPr>
        <w:pStyle w:val="Heading2"/>
      </w:pPr>
      <w:r>
        <w:t>Coursework 2: Research [15%]</w:t>
      </w:r>
    </w:p>
    <w:p w14:paraId="1ED4835B" w14:textId="2CAB93EC" w:rsidR="005156F3" w:rsidRPr="00842228" w:rsidRDefault="005156F3">
      <w:pPr>
        <w:pStyle w:val="ListParagraph"/>
        <w:numPr>
          <w:ilvl w:val="0"/>
          <w:numId w:val="9"/>
        </w:numPr>
      </w:pPr>
      <w:r w:rsidRPr="00B53A2C">
        <w:rPr>
          <w:b/>
          <w:bCs/>
        </w:rPr>
        <w:t>Release date</w:t>
      </w:r>
      <w:r w:rsidRPr="00842228">
        <w:rPr>
          <w:rStyle w:val="Emphasis"/>
          <w:i w:val="0"/>
          <w:iCs w:val="0"/>
        </w:rPr>
        <w:t>:</w:t>
      </w:r>
      <w:r w:rsidRPr="00842228">
        <w:t xml:space="preserve"> 2</w:t>
      </w:r>
      <w:r w:rsidR="006E00F6">
        <w:t>1</w:t>
      </w:r>
      <w:r w:rsidRPr="00842228">
        <w:t xml:space="preserve"> Sept</w:t>
      </w:r>
      <w:r w:rsidRPr="00842228">
        <w:rPr>
          <w:rStyle w:val="Emphasis"/>
          <w:i w:val="0"/>
          <w:iCs w:val="0"/>
        </w:rPr>
        <w:t>ember 20</w:t>
      </w:r>
      <w:r w:rsidRPr="00842228">
        <w:t xml:space="preserve">22 </w:t>
      </w:r>
    </w:p>
    <w:p w14:paraId="59C002D0" w14:textId="77777777" w:rsidR="005156F3" w:rsidRPr="00842228" w:rsidRDefault="005156F3">
      <w:pPr>
        <w:pStyle w:val="ListParagraph"/>
        <w:numPr>
          <w:ilvl w:val="0"/>
          <w:numId w:val="9"/>
        </w:numPr>
      </w:pPr>
      <w:r w:rsidRPr="00B53A2C">
        <w:rPr>
          <w:b/>
          <w:bCs/>
        </w:rPr>
        <w:t>Submission date</w:t>
      </w:r>
      <w:r w:rsidRPr="00842228">
        <w:t xml:space="preserve">: </w:t>
      </w:r>
      <w:r>
        <w:t>28</w:t>
      </w:r>
      <w:r w:rsidRPr="00842228">
        <w:t xml:space="preserve"> Oct</w:t>
      </w:r>
      <w:r w:rsidRPr="00842228">
        <w:rPr>
          <w:rStyle w:val="Emphasis"/>
          <w:i w:val="0"/>
          <w:iCs w:val="0"/>
        </w:rPr>
        <w:t>ober 20</w:t>
      </w:r>
      <w:r w:rsidRPr="00842228">
        <w:t>22</w:t>
      </w:r>
    </w:p>
    <w:p w14:paraId="6BF1303D" w14:textId="6BDFC6E1" w:rsidR="005156F3" w:rsidRPr="005156F3" w:rsidRDefault="005156F3">
      <w:pPr>
        <w:pStyle w:val="ListParagraph"/>
        <w:numPr>
          <w:ilvl w:val="0"/>
          <w:numId w:val="9"/>
        </w:numPr>
      </w:pPr>
      <w:r w:rsidRPr="00B53A2C">
        <w:rPr>
          <w:b/>
          <w:bCs/>
        </w:rPr>
        <w:t>Feedback return</w:t>
      </w:r>
      <w:r w:rsidRPr="00842228">
        <w:t xml:space="preserve">: </w:t>
      </w:r>
      <w:r>
        <w:t>11</w:t>
      </w:r>
      <w:r w:rsidRPr="00842228">
        <w:t xml:space="preserve"> </w:t>
      </w:r>
      <w:r>
        <w:t>November</w:t>
      </w:r>
      <w:r w:rsidRPr="00842228">
        <w:rPr>
          <w:rStyle w:val="Emphasis"/>
          <w:i w:val="0"/>
          <w:iCs w:val="0"/>
        </w:rPr>
        <w:t xml:space="preserve"> 20</w:t>
      </w:r>
      <w:r w:rsidRPr="00842228">
        <w:t>22</w:t>
      </w:r>
    </w:p>
    <w:p w14:paraId="5FECDF25" w14:textId="40277B61" w:rsidR="00014113" w:rsidRPr="00B53A2C" w:rsidRDefault="0047498D" w:rsidP="00B53A2C">
      <w:bookmarkStart w:id="5" w:name="_Hlk50561645"/>
      <w:bookmarkEnd w:id="3"/>
      <w:r>
        <w:t>Research</w:t>
      </w:r>
      <w:r w:rsidR="00120F94" w:rsidRPr="00AE5E9D">
        <w:t xml:space="preserve"> and compose a </w:t>
      </w:r>
      <w:r w:rsidR="00014113" w:rsidRPr="00AE5E9D">
        <w:t xml:space="preserve">technical </w:t>
      </w:r>
      <w:r w:rsidR="00120F94" w:rsidRPr="00AE5E9D">
        <w:t xml:space="preserve">Survey Paper </w:t>
      </w:r>
      <w:r w:rsidR="00D742A0" w:rsidRPr="00AE5E9D">
        <w:t>(max. 3</w:t>
      </w:r>
      <w:r w:rsidR="00B53A2C">
        <w:t>,</w:t>
      </w:r>
      <w:r w:rsidR="00D742A0" w:rsidRPr="00AE5E9D">
        <w:t xml:space="preserve">000 words) </w:t>
      </w:r>
      <w:r w:rsidR="00120F94" w:rsidRPr="00AE5E9D">
        <w:t xml:space="preserve">in </w:t>
      </w:r>
      <w:r w:rsidR="00120F94" w:rsidRPr="00B53A2C">
        <w:rPr>
          <w:b/>
          <w:bCs/>
        </w:rPr>
        <w:t>one</w:t>
      </w:r>
      <w:r w:rsidR="00120F94" w:rsidRPr="00AE5E9D">
        <w:t xml:space="preserve"> of the following</w:t>
      </w:r>
      <w:r w:rsidR="00B53A2C">
        <w:t xml:space="preserve"> </w:t>
      </w:r>
      <w:r w:rsidR="00120F94" w:rsidRPr="00AE5E9D">
        <w:t>topics</w:t>
      </w:r>
      <w:r>
        <w:t>,</w:t>
      </w:r>
      <w:r w:rsidR="00601F01" w:rsidRPr="00AE5E9D">
        <w:t xml:space="preserve"> </w:t>
      </w:r>
      <w:r w:rsidR="00380B2B" w:rsidRPr="00AE5E9D">
        <w:t>th</w:t>
      </w:r>
      <w:r w:rsidR="0023634A" w:rsidRPr="00AE5E9D">
        <w:t xml:space="preserve">at will </w:t>
      </w:r>
      <w:r w:rsidR="00380B2B" w:rsidRPr="00AE5E9D">
        <w:t xml:space="preserve">be </w:t>
      </w:r>
      <w:r w:rsidR="00601F01" w:rsidRPr="00AE5E9D">
        <w:t>assigned to students:</w:t>
      </w:r>
    </w:p>
    <w:p w14:paraId="6DE5EB0E" w14:textId="0F8B790F" w:rsidR="00620FE1" w:rsidRPr="005B1074" w:rsidRDefault="0036721E">
      <w:pPr>
        <w:pStyle w:val="ListParagraph"/>
        <w:numPr>
          <w:ilvl w:val="0"/>
          <w:numId w:val="4"/>
        </w:numPr>
      </w:pPr>
      <w:r w:rsidRPr="005B1074">
        <w:t xml:space="preserve">Comparison of encryption algorithms for </w:t>
      </w:r>
      <w:r w:rsidR="005A5960" w:rsidRPr="005B1074">
        <w:t>wearable</w:t>
      </w:r>
      <w:r w:rsidRPr="005B1074">
        <w:t xml:space="preserve"> devices in IoT </w:t>
      </w:r>
      <w:r w:rsidR="00120F94" w:rsidRPr="005B1074">
        <w:t>s</w:t>
      </w:r>
      <w:r w:rsidRPr="005B1074">
        <w:t>ystem</w:t>
      </w:r>
      <w:r w:rsidR="00120F94" w:rsidRPr="005B1074">
        <w:t>s</w:t>
      </w:r>
    </w:p>
    <w:p w14:paraId="5F8B144B" w14:textId="1D1483DC" w:rsidR="00620FE1" w:rsidRPr="005B1074" w:rsidRDefault="007B1C5C">
      <w:pPr>
        <w:pStyle w:val="ListParagraph"/>
        <w:numPr>
          <w:ilvl w:val="0"/>
          <w:numId w:val="4"/>
        </w:numPr>
      </w:pPr>
      <w:r w:rsidRPr="005B1074">
        <w:t>Comparison of d</w:t>
      </w:r>
      <w:r w:rsidR="0036721E" w:rsidRPr="005B1074">
        <w:t>ata fusion methods for</w:t>
      </w:r>
      <w:r w:rsidR="00120F94" w:rsidRPr="005B1074">
        <w:t xml:space="preserve"> estimating orientation in 3-D space using</w:t>
      </w:r>
      <w:r w:rsidR="0036721E" w:rsidRPr="005B1074">
        <w:t xml:space="preserve"> inertial </w:t>
      </w:r>
      <w:r w:rsidR="00B53A2C" w:rsidRPr="005B1074">
        <w:t xml:space="preserve">motion </w:t>
      </w:r>
      <w:commentRangeStart w:id="6"/>
      <w:commentRangeEnd w:id="6"/>
      <w:r w:rsidR="00237814">
        <w:rPr>
          <w:rStyle w:val="CommentReference"/>
        </w:rPr>
        <w:commentReference w:id="6"/>
      </w:r>
      <w:r w:rsidR="0036721E" w:rsidRPr="005B1074">
        <w:t xml:space="preserve">sensors </w:t>
      </w:r>
    </w:p>
    <w:p w14:paraId="511CD503" w14:textId="7859F6F7" w:rsidR="00014113" w:rsidRPr="005B1074" w:rsidRDefault="007B1C5C">
      <w:pPr>
        <w:pStyle w:val="ListParagraph"/>
        <w:numPr>
          <w:ilvl w:val="0"/>
          <w:numId w:val="4"/>
        </w:numPr>
        <w:rPr>
          <w:b/>
          <w:bCs/>
          <w:u w:val="single"/>
        </w:rPr>
      </w:pPr>
      <w:r w:rsidRPr="005B1074">
        <w:t>Comparison of networking protocols for edge devices in IoT systems</w:t>
      </w:r>
      <w:r w:rsidR="0036721E" w:rsidRPr="005B1074">
        <w:t xml:space="preserve"> </w:t>
      </w:r>
      <w:bookmarkEnd w:id="5"/>
    </w:p>
    <w:p w14:paraId="5A24AC21" w14:textId="565F71D8" w:rsidR="00014113" w:rsidRPr="005B1074" w:rsidRDefault="00014113">
      <w:pPr>
        <w:pStyle w:val="ListParagraph"/>
        <w:numPr>
          <w:ilvl w:val="0"/>
          <w:numId w:val="4"/>
        </w:numPr>
      </w:pPr>
      <w:r w:rsidRPr="005B1074">
        <w:t xml:space="preserve">IoT </w:t>
      </w:r>
      <w:r w:rsidR="00A90604" w:rsidRPr="005B1074">
        <w:t>for</w:t>
      </w:r>
      <w:r w:rsidRPr="005B1074">
        <w:t xml:space="preserve"> healthcare of the elderly</w:t>
      </w:r>
    </w:p>
    <w:p w14:paraId="234773DE" w14:textId="157A4680" w:rsidR="00014113" w:rsidRPr="005B1074" w:rsidRDefault="00014113">
      <w:pPr>
        <w:pStyle w:val="ListParagraph"/>
        <w:numPr>
          <w:ilvl w:val="0"/>
          <w:numId w:val="4"/>
        </w:numPr>
      </w:pPr>
      <w:r w:rsidRPr="005B1074">
        <w:t>IoT in mental health</w:t>
      </w:r>
    </w:p>
    <w:p w14:paraId="57B3691F" w14:textId="020D509B" w:rsidR="00D742A0" w:rsidRPr="005B1074" w:rsidRDefault="00014113">
      <w:pPr>
        <w:pStyle w:val="ListParagraph"/>
        <w:numPr>
          <w:ilvl w:val="0"/>
          <w:numId w:val="4"/>
        </w:numPr>
      </w:pPr>
      <w:r w:rsidRPr="005B1074">
        <w:t>IoT for clean environments</w:t>
      </w:r>
      <w:r w:rsidR="005577B2" w:rsidRPr="005B1074">
        <w:t xml:space="preserve"> (air pollution and </w:t>
      </w:r>
      <w:r w:rsidR="00971965" w:rsidRPr="005B1074">
        <w:t>global warming)</w:t>
      </w:r>
    </w:p>
    <w:p w14:paraId="550841A4" w14:textId="589DB035" w:rsidR="0006211F" w:rsidRPr="00AE5E9D" w:rsidRDefault="0023634A" w:rsidP="00367B2C">
      <w:r w:rsidRPr="00AE5E9D">
        <w:t xml:space="preserve">The </w:t>
      </w:r>
      <w:r w:rsidR="00C442F2" w:rsidRPr="00AE5E9D">
        <w:t>Survey Paper</w:t>
      </w:r>
      <w:r w:rsidR="0006211F" w:rsidRPr="00AE5E9D">
        <w:t xml:space="preserve"> should </w:t>
      </w:r>
      <w:r w:rsidR="009E460E">
        <w:t>be divided into sections, with the following mark weightings:</w:t>
      </w:r>
    </w:p>
    <w:p w14:paraId="0366AAA3" w14:textId="016B4FCF" w:rsidR="0006211F" w:rsidRPr="00AE5E9D" w:rsidRDefault="0006211F">
      <w:pPr>
        <w:pStyle w:val="ListParagraph"/>
        <w:numPr>
          <w:ilvl w:val="0"/>
          <w:numId w:val="3"/>
        </w:numPr>
      </w:pPr>
      <w:r w:rsidRPr="00AE5E9D">
        <w:t>A b</w:t>
      </w:r>
      <w:r w:rsidR="00C442F2" w:rsidRPr="00AE5E9D">
        <w:t xml:space="preserve">rief introduction which sets the context </w:t>
      </w:r>
      <w:r w:rsidR="009E460E">
        <w:t>[</w:t>
      </w:r>
      <w:r w:rsidR="00C442F2" w:rsidRPr="00AE5E9D">
        <w:t>10%</w:t>
      </w:r>
      <w:r w:rsidR="009E460E">
        <w:t>]</w:t>
      </w:r>
      <w:r w:rsidR="00175E8A" w:rsidRPr="00AE5E9D">
        <w:t xml:space="preserve"> </w:t>
      </w:r>
    </w:p>
    <w:p w14:paraId="7242CCC5" w14:textId="0F58B642" w:rsidR="00B15407" w:rsidRDefault="004E0EE5">
      <w:pPr>
        <w:pStyle w:val="ListParagraph"/>
        <w:numPr>
          <w:ilvl w:val="0"/>
          <w:numId w:val="3"/>
        </w:numPr>
      </w:pPr>
      <w:r>
        <w:t>The main</w:t>
      </w:r>
      <w:r w:rsidR="0006211F" w:rsidRPr="00AE5E9D">
        <w:t xml:space="preserve"> </w:t>
      </w:r>
      <w:r w:rsidR="00B15407" w:rsidRPr="00AE5E9D">
        <w:t>b</w:t>
      </w:r>
      <w:r w:rsidR="00C442F2" w:rsidRPr="00AE5E9D">
        <w:t xml:space="preserve">ody </w:t>
      </w:r>
      <w:r w:rsidR="00175E8A" w:rsidRPr="00AE5E9D">
        <w:t>of the essay</w:t>
      </w:r>
      <w:r>
        <w:t xml:space="preserve">, </w:t>
      </w:r>
      <w:r w:rsidR="00C442F2" w:rsidRPr="00AE5E9D">
        <w:t>divided into</w:t>
      </w:r>
      <w:r w:rsidR="009E460E">
        <w:t xml:space="preserve"> </w:t>
      </w:r>
      <w:r>
        <w:t>sub</w:t>
      </w:r>
      <w:r w:rsidR="00C442F2" w:rsidRPr="00AE5E9D">
        <w:t>sections</w:t>
      </w:r>
      <w:r w:rsidR="009E460E">
        <w:rPr>
          <w:rStyle w:val="CommentReference"/>
        </w:rPr>
        <w:t xml:space="preserve"> [</w:t>
      </w:r>
      <w:r w:rsidR="009E460E" w:rsidRPr="005B1074">
        <w:rPr>
          <w:rStyle w:val="CommentReference"/>
          <w:sz w:val="22"/>
          <w:szCs w:val="22"/>
        </w:rPr>
        <w:t>60%]</w:t>
      </w:r>
    </w:p>
    <w:p w14:paraId="5954B5C0" w14:textId="648DADE1" w:rsidR="009E460E" w:rsidRDefault="009E460E">
      <w:pPr>
        <w:pStyle w:val="ListParagraph"/>
        <w:numPr>
          <w:ilvl w:val="0"/>
          <w:numId w:val="3"/>
        </w:numPr>
      </w:pPr>
      <w:r w:rsidRPr="00AE5E9D">
        <w:t xml:space="preserve">Conclusions </w:t>
      </w:r>
      <w:r>
        <w:t>[</w:t>
      </w:r>
      <w:r w:rsidRPr="00AE5E9D">
        <w:t>20%</w:t>
      </w:r>
      <w:r>
        <w:t>]</w:t>
      </w:r>
    </w:p>
    <w:p w14:paraId="1087C5A6" w14:textId="1C5C6D28" w:rsidR="00921224" w:rsidRPr="005B1074" w:rsidRDefault="005B1074">
      <w:pPr>
        <w:pStyle w:val="ListParagraph"/>
        <w:numPr>
          <w:ilvl w:val="0"/>
          <w:numId w:val="3"/>
        </w:numPr>
      </w:pPr>
      <w:r w:rsidRPr="00AE5E9D">
        <w:t xml:space="preserve">Bibliography (not included in the word count) </w:t>
      </w:r>
      <w:r>
        <w:t>[</w:t>
      </w:r>
      <w:r w:rsidRPr="00AE5E9D">
        <w:t>10%</w:t>
      </w:r>
      <w:r>
        <w:t>]</w:t>
      </w:r>
    </w:p>
    <w:p w14:paraId="0CC12CB8" w14:textId="1E23BC88" w:rsidR="005B1074" w:rsidRDefault="00C54D7E" w:rsidP="005B1074">
      <w:r>
        <w:t>Please include</w:t>
      </w:r>
      <w:r w:rsidR="005B1074" w:rsidRPr="005B1074">
        <w:t xml:space="preserve"> diagrams, </w:t>
      </w:r>
      <w:proofErr w:type="gramStart"/>
      <w:r w:rsidR="005B1074" w:rsidRPr="005B1074">
        <w:t>graphs</w:t>
      </w:r>
      <w:proofErr w:type="gramEnd"/>
      <w:r>
        <w:t xml:space="preserve"> and</w:t>
      </w:r>
      <w:r w:rsidR="005B1074" w:rsidRPr="005B1074">
        <w:t xml:space="preserve"> images </w:t>
      </w:r>
      <w:r>
        <w:t>to communicate your findings.</w:t>
      </w:r>
    </w:p>
    <w:p w14:paraId="57D18B08" w14:textId="7B0A5EAF" w:rsidR="00EA79E4" w:rsidRDefault="0022358C" w:rsidP="005B1074">
      <w:r w:rsidRPr="00AE5E9D">
        <w:t xml:space="preserve">The 60% of marks for the </w:t>
      </w:r>
      <w:r w:rsidR="005B1074">
        <w:t>body</w:t>
      </w:r>
      <w:r w:rsidR="00C442F2" w:rsidRPr="00AE5E9D">
        <w:t xml:space="preserve"> section</w:t>
      </w:r>
      <w:r w:rsidRPr="00AE5E9D">
        <w:t xml:space="preserve"> are </w:t>
      </w:r>
      <w:r w:rsidR="00C442F2" w:rsidRPr="00AE5E9D">
        <w:t>share</w:t>
      </w:r>
      <w:r w:rsidRPr="00AE5E9D">
        <w:t xml:space="preserve">d as follows: </w:t>
      </w:r>
      <w:r w:rsidR="0047498D">
        <w:t>breadth</w:t>
      </w:r>
      <w:r w:rsidR="00C442F2" w:rsidRPr="00AE5E9D">
        <w:t xml:space="preserve"> of research</w:t>
      </w:r>
      <w:r w:rsidR="0047498D">
        <w:t xml:space="preserve"> - </w:t>
      </w:r>
      <w:r w:rsidR="0047498D" w:rsidRPr="00AE5E9D">
        <w:t>20%</w:t>
      </w:r>
      <w:r w:rsidR="00040ED6" w:rsidRPr="00AE5E9D">
        <w:t>;</w:t>
      </w:r>
      <w:r w:rsidR="005B1074">
        <w:t xml:space="preserve"> </w:t>
      </w:r>
      <w:r w:rsidR="00972BA6" w:rsidRPr="00AE5E9D">
        <w:t xml:space="preserve">distillation of </w:t>
      </w:r>
      <w:r w:rsidR="004E3F42" w:rsidRPr="00AE5E9D">
        <w:t>essential features in a scholarly manner</w:t>
      </w:r>
      <w:r w:rsidR="0047498D">
        <w:t xml:space="preserve"> - 40%.</w:t>
      </w:r>
    </w:p>
    <w:p w14:paraId="6A599657" w14:textId="26DFEF7B" w:rsidR="0047498D" w:rsidRDefault="0036379C" w:rsidP="0036379C">
      <w:pPr>
        <w:pStyle w:val="Heading2"/>
      </w:pPr>
      <w:r>
        <w:t>Coursework 3: Implementation and Final Report</w:t>
      </w:r>
    </w:p>
    <w:p w14:paraId="3F748EE7" w14:textId="77777777" w:rsidR="00612C0F" w:rsidRDefault="00612C0F" w:rsidP="00C54D7E">
      <w:pPr>
        <w:pStyle w:val="ListParagraph"/>
        <w:numPr>
          <w:ilvl w:val="0"/>
          <w:numId w:val="27"/>
        </w:numPr>
      </w:pPr>
      <w:r w:rsidRPr="00C54D7E">
        <w:rPr>
          <w:b/>
          <w:bCs/>
        </w:rPr>
        <w:t>Release date</w:t>
      </w:r>
      <w:r w:rsidRPr="00C54D7E">
        <w:rPr>
          <w:rStyle w:val="Emphasis"/>
          <w:i w:val="0"/>
          <w:iCs w:val="0"/>
        </w:rPr>
        <w:t>:</w:t>
      </w:r>
      <w:r w:rsidRPr="00842228">
        <w:t xml:space="preserve"> 2</w:t>
      </w:r>
      <w:r>
        <w:t>1</w:t>
      </w:r>
      <w:r w:rsidRPr="00842228">
        <w:t xml:space="preserve"> Sept</w:t>
      </w:r>
      <w:r w:rsidRPr="00C54D7E">
        <w:rPr>
          <w:rStyle w:val="Emphasis"/>
          <w:i w:val="0"/>
          <w:iCs w:val="0"/>
        </w:rPr>
        <w:t>ember 20</w:t>
      </w:r>
      <w:r w:rsidRPr="00842228">
        <w:t xml:space="preserve">22 </w:t>
      </w:r>
    </w:p>
    <w:p w14:paraId="759B05D0" w14:textId="77777777" w:rsidR="00612C0F" w:rsidRPr="00842228" w:rsidRDefault="00612C0F" w:rsidP="00C54D7E">
      <w:pPr>
        <w:pStyle w:val="ListParagraph"/>
        <w:numPr>
          <w:ilvl w:val="0"/>
          <w:numId w:val="27"/>
        </w:numPr>
      </w:pPr>
      <w:r w:rsidRPr="00C54D7E">
        <w:rPr>
          <w:b/>
          <w:bCs/>
        </w:rPr>
        <w:t>Progress demonstration/feedback</w:t>
      </w:r>
      <w:r>
        <w:t>: 19 October 2022</w:t>
      </w:r>
    </w:p>
    <w:p w14:paraId="573AEADB" w14:textId="77777777" w:rsidR="00612C0F" w:rsidRDefault="00612C0F" w:rsidP="00C54D7E">
      <w:pPr>
        <w:pStyle w:val="ListParagraph"/>
        <w:numPr>
          <w:ilvl w:val="0"/>
          <w:numId w:val="27"/>
        </w:numPr>
      </w:pPr>
      <w:r w:rsidRPr="00C54D7E">
        <w:rPr>
          <w:b/>
          <w:bCs/>
        </w:rPr>
        <w:t>Final Demonstration date</w:t>
      </w:r>
      <w:r w:rsidRPr="0036379C">
        <w:t>: 23 November 2022 (10:00 – 13:00)</w:t>
      </w:r>
    </w:p>
    <w:p w14:paraId="0A50BBCA" w14:textId="77777777" w:rsidR="00612C0F" w:rsidRPr="00C54D7E" w:rsidRDefault="00612C0F" w:rsidP="00C54D7E">
      <w:pPr>
        <w:pStyle w:val="ListParagraph"/>
        <w:numPr>
          <w:ilvl w:val="0"/>
          <w:numId w:val="27"/>
        </w:numPr>
        <w:rPr>
          <w:rFonts w:cstheme="minorHAnsi"/>
          <w:b/>
          <w:bCs/>
        </w:rPr>
      </w:pPr>
      <w:r w:rsidRPr="00C54D7E">
        <w:rPr>
          <w:rFonts w:cstheme="minorHAnsi"/>
          <w:b/>
          <w:bCs/>
        </w:rPr>
        <w:t>Peer testing completion date</w:t>
      </w:r>
      <w:r w:rsidRPr="00C54D7E">
        <w:rPr>
          <w:rFonts w:cstheme="minorHAnsi"/>
        </w:rPr>
        <w:t>: 2 December 2022</w:t>
      </w:r>
    </w:p>
    <w:p w14:paraId="5640DAE5" w14:textId="77777777" w:rsidR="00612C0F" w:rsidRPr="00842228" w:rsidRDefault="00612C0F" w:rsidP="00C54D7E">
      <w:pPr>
        <w:pStyle w:val="ListParagraph"/>
        <w:numPr>
          <w:ilvl w:val="0"/>
          <w:numId w:val="27"/>
        </w:numPr>
      </w:pPr>
      <w:r w:rsidRPr="00C54D7E">
        <w:rPr>
          <w:b/>
          <w:bCs/>
        </w:rPr>
        <w:t>Final report submission date</w:t>
      </w:r>
      <w:r w:rsidRPr="00842228">
        <w:t xml:space="preserve">: </w:t>
      </w:r>
      <w:r>
        <w:t>20 January 2023 (16:00)</w:t>
      </w:r>
    </w:p>
    <w:p w14:paraId="77F2FA2D" w14:textId="4700A248" w:rsidR="00612C0F" w:rsidRPr="00612C0F" w:rsidRDefault="00612C0F" w:rsidP="00C54D7E">
      <w:pPr>
        <w:pStyle w:val="ListParagraph"/>
        <w:numPr>
          <w:ilvl w:val="0"/>
          <w:numId w:val="27"/>
        </w:numPr>
      </w:pPr>
      <w:r w:rsidRPr="00C54D7E">
        <w:rPr>
          <w:b/>
          <w:bCs/>
        </w:rPr>
        <w:t>Feedback return</w:t>
      </w:r>
      <w:r w:rsidRPr="00842228">
        <w:t xml:space="preserve">: </w:t>
      </w:r>
      <w:r>
        <w:t>3</w:t>
      </w:r>
      <w:r w:rsidRPr="00842228">
        <w:t xml:space="preserve"> </w:t>
      </w:r>
      <w:r>
        <w:t>March</w:t>
      </w:r>
      <w:r w:rsidRPr="00C54D7E">
        <w:rPr>
          <w:rStyle w:val="Emphasis"/>
          <w:i w:val="0"/>
          <w:iCs w:val="0"/>
        </w:rPr>
        <w:t xml:space="preserve"> 20</w:t>
      </w:r>
      <w:r w:rsidRPr="00842228">
        <w:t>2</w:t>
      </w:r>
      <w:r>
        <w:t>3</w:t>
      </w:r>
    </w:p>
    <w:p w14:paraId="51553CB6" w14:textId="7AB3A39F" w:rsidR="00141227" w:rsidRPr="00141227" w:rsidRDefault="00141227" w:rsidP="00141227">
      <w:r>
        <w:t xml:space="preserve">This coursework involves the development, demonstration, and final written report </w:t>
      </w:r>
      <w:r w:rsidR="00EB7DB6">
        <w:t xml:space="preserve">(max. 10,000 words) </w:t>
      </w:r>
      <w:r>
        <w:t>for the human activity recognition system.</w:t>
      </w:r>
    </w:p>
    <w:p w14:paraId="6DFB1D36" w14:textId="71C22DCA" w:rsidR="00753721" w:rsidRDefault="00753721" w:rsidP="00753721">
      <w:pPr>
        <w:pStyle w:val="Heading2"/>
      </w:pPr>
      <w:r>
        <w:t>Implementation</w:t>
      </w:r>
    </w:p>
    <w:p w14:paraId="559C9A86" w14:textId="01E4BBE1" w:rsidR="00753721" w:rsidRPr="00AE5E9D" w:rsidRDefault="00753721" w:rsidP="00753721">
      <w:r w:rsidRPr="00AE5E9D">
        <w:t>Your task will be to implement a human activity recognition system for a set of common physical activities listed below</w:t>
      </w:r>
      <w:r>
        <w:t>,</w:t>
      </w:r>
      <w:r w:rsidRPr="00AE5E9D">
        <w:t xml:space="preserve"> </w:t>
      </w:r>
      <w:r>
        <w:t>by applying</w:t>
      </w:r>
      <w:r w:rsidRPr="00AE5E9D">
        <w:t xml:space="preserve"> machine learning techniques on the IMU data and displaying </w:t>
      </w:r>
      <w:r>
        <w:t xml:space="preserve">real-time results in an </w:t>
      </w:r>
      <w:r w:rsidR="00F858C3">
        <w:t>A</w:t>
      </w:r>
      <w:r>
        <w:t>ndroid app.</w:t>
      </w:r>
    </w:p>
    <w:p w14:paraId="73E0F4E5" w14:textId="4853BBD7" w:rsidR="00753721" w:rsidRPr="00AE5E9D" w:rsidRDefault="00753721">
      <w:pPr>
        <w:pStyle w:val="ListParagraph"/>
        <w:numPr>
          <w:ilvl w:val="0"/>
          <w:numId w:val="1"/>
        </w:numPr>
      </w:pPr>
      <w:r w:rsidRPr="00AE5E9D">
        <w:t>Sitting (</w:t>
      </w:r>
      <w:r w:rsidR="006E00F6">
        <w:t>upright</w:t>
      </w:r>
      <w:r w:rsidRPr="00AE5E9D">
        <w:t xml:space="preserve">, bent forward, </w:t>
      </w:r>
      <w:r w:rsidR="006E00F6">
        <w:t>leaning</w:t>
      </w:r>
      <w:r w:rsidRPr="00AE5E9D">
        <w:t xml:space="preserve"> backward</w:t>
      </w:r>
      <w:r w:rsidR="006E00F6">
        <w:t>s</w:t>
      </w:r>
      <w:r w:rsidRPr="00AE5E9D">
        <w:t>)</w:t>
      </w:r>
    </w:p>
    <w:p w14:paraId="181FFCD0" w14:textId="77777777" w:rsidR="00753721" w:rsidRPr="00AE5E9D" w:rsidRDefault="00753721">
      <w:pPr>
        <w:pStyle w:val="ListParagraph"/>
        <w:numPr>
          <w:ilvl w:val="0"/>
          <w:numId w:val="1"/>
        </w:numPr>
      </w:pPr>
      <w:r w:rsidRPr="00AE5E9D">
        <w:t>Standing</w:t>
      </w:r>
    </w:p>
    <w:p w14:paraId="1E3288B6" w14:textId="2681DB0F" w:rsidR="00753721" w:rsidRPr="00AE5E9D" w:rsidRDefault="00753721">
      <w:pPr>
        <w:pStyle w:val="ListParagraph"/>
        <w:numPr>
          <w:ilvl w:val="0"/>
          <w:numId w:val="1"/>
        </w:numPr>
      </w:pPr>
      <w:r w:rsidRPr="00AE5E9D">
        <w:t>Lying down (left</w:t>
      </w:r>
      <w:r w:rsidR="006E00F6">
        <w:t>-side</w:t>
      </w:r>
      <w:r w:rsidRPr="00AE5E9D">
        <w:t>, right</w:t>
      </w:r>
      <w:r w:rsidR="006E00F6">
        <w:t>-side</w:t>
      </w:r>
      <w:r w:rsidRPr="00AE5E9D">
        <w:t>, on the back, on the front)</w:t>
      </w:r>
    </w:p>
    <w:p w14:paraId="13B37D18" w14:textId="77777777" w:rsidR="00753721" w:rsidRPr="00AE5E9D" w:rsidRDefault="00753721">
      <w:pPr>
        <w:pStyle w:val="ListParagraph"/>
        <w:numPr>
          <w:ilvl w:val="0"/>
          <w:numId w:val="1"/>
        </w:numPr>
      </w:pPr>
      <w:r w:rsidRPr="00AE5E9D">
        <w:t>Walking</w:t>
      </w:r>
    </w:p>
    <w:p w14:paraId="67D2C66D" w14:textId="062F9BC9" w:rsidR="00753721" w:rsidRPr="00AE5E9D" w:rsidRDefault="00753721">
      <w:pPr>
        <w:pStyle w:val="ListParagraph"/>
        <w:numPr>
          <w:ilvl w:val="0"/>
          <w:numId w:val="1"/>
        </w:numPr>
      </w:pPr>
      <w:r w:rsidRPr="00AE5E9D">
        <w:lastRenderedPageBreak/>
        <w:t>Running</w:t>
      </w:r>
    </w:p>
    <w:p w14:paraId="1C133318" w14:textId="77777777" w:rsidR="00753721" w:rsidRPr="00AE5E9D" w:rsidRDefault="00753721">
      <w:pPr>
        <w:pStyle w:val="ListParagraph"/>
        <w:numPr>
          <w:ilvl w:val="0"/>
          <w:numId w:val="1"/>
        </w:numPr>
      </w:pPr>
      <w:r w:rsidRPr="00AE5E9D">
        <w:t>Ascending and descending stairs</w:t>
      </w:r>
    </w:p>
    <w:p w14:paraId="279BDDFC" w14:textId="77777777" w:rsidR="00753721" w:rsidRPr="00AE5E9D" w:rsidRDefault="00753721">
      <w:pPr>
        <w:pStyle w:val="ListParagraph"/>
        <w:numPr>
          <w:ilvl w:val="0"/>
          <w:numId w:val="1"/>
        </w:numPr>
      </w:pPr>
      <w:r w:rsidRPr="00AE5E9D">
        <w:t>Desk work</w:t>
      </w:r>
    </w:p>
    <w:p w14:paraId="219FE437" w14:textId="62ECFC57" w:rsidR="00753721" w:rsidRPr="00AE5E9D" w:rsidRDefault="00753721">
      <w:pPr>
        <w:pStyle w:val="ListParagraph"/>
        <w:numPr>
          <w:ilvl w:val="0"/>
          <w:numId w:val="1"/>
        </w:numPr>
      </w:pPr>
      <w:r w:rsidRPr="00AE5E9D">
        <w:t xml:space="preserve">General movement (sudden turns, bending down, getting up from chairs, </w:t>
      </w:r>
      <w:r w:rsidR="00F858C3">
        <w:t xml:space="preserve">or </w:t>
      </w:r>
      <w:r w:rsidRPr="00AE5E9D">
        <w:t xml:space="preserve">anything else </w:t>
      </w:r>
      <w:r w:rsidR="00F858C3">
        <w:t>not listed above)</w:t>
      </w:r>
    </w:p>
    <w:p w14:paraId="6606F0ED" w14:textId="77777777" w:rsidR="007B7788" w:rsidRDefault="007B7788" w:rsidP="007B7788">
      <w:r>
        <w:t>You will experience the different stages in the design and implementation of a complex system, from its specification to the demonstration of a working prototype and evaluation of its performance. You will be exposed to aspects of embedded systems programming, sensor data analytics using machine learning techniques, mobile application development, user interface design, and system integration and testing.</w:t>
      </w:r>
    </w:p>
    <w:p w14:paraId="60FEB6FC" w14:textId="7A2E3C5E" w:rsidR="007B7788" w:rsidRDefault="007B7788" w:rsidP="007B7788">
      <w:r>
        <w:t xml:space="preserve">There will be opportunity to demonstrate progress and receive written formative feedback in Week 5. The final presentation to showcase of your prototype with a live demonstration is scheduled on Wednesday, 23 November 2022. Each group will peer review the </w:t>
      </w:r>
      <w:r w:rsidR="001853E5">
        <w:t>a</w:t>
      </w:r>
      <w:r>
        <w:t xml:space="preserve">pp </w:t>
      </w:r>
      <w:r w:rsidR="00437E30">
        <w:t>produced by</w:t>
      </w:r>
      <w:r>
        <w:t xml:space="preserve"> another group and rate it </w:t>
      </w:r>
      <w:r w:rsidR="00437E30">
        <w:t>according to a</w:t>
      </w:r>
      <w:r>
        <w:t xml:space="preserve"> set of criteria. Your final written report will be due on 20 </w:t>
      </w:r>
      <w:r w:rsidR="00612C0F">
        <w:t>January</w:t>
      </w:r>
      <w:r>
        <w:t xml:space="preserve"> 2023.</w:t>
      </w:r>
    </w:p>
    <w:p w14:paraId="0E02D964" w14:textId="68CECF97" w:rsidR="00753721" w:rsidRDefault="00753721" w:rsidP="00753721">
      <w:pPr>
        <w:pStyle w:val="Heading2"/>
      </w:pPr>
      <w:r>
        <w:t>Demonstration</w:t>
      </w:r>
    </w:p>
    <w:p w14:paraId="1E5A88C7" w14:textId="740A17F6" w:rsidR="00753721" w:rsidRDefault="00753721" w:rsidP="00753721">
      <w:r w:rsidRPr="00AE5E9D">
        <w:t>Each group should demonstrate their prototype to the entire class on Wednesday, 2</w:t>
      </w:r>
      <w:r>
        <w:t>3</w:t>
      </w:r>
      <w:r w:rsidRPr="00AE5E9D">
        <w:t xml:space="preserve"> </w:t>
      </w:r>
      <w:r w:rsidR="00EB7DB6" w:rsidRPr="00AE5E9D">
        <w:t>November</w:t>
      </w:r>
      <w:r w:rsidRPr="00AE5E9D">
        <w:t xml:space="preserve"> 202</w:t>
      </w:r>
      <w:r>
        <w:t>2</w:t>
      </w:r>
      <w:r w:rsidRPr="00AE5E9D">
        <w:t xml:space="preserve">. Each group’s implementation will then be tested </w:t>
      </w:r>
      <w:r>
        <w:t xml:space="preserve">and marked </w:t>
      </w:r>
      <w:r w:rsidRPr="00AE5E9D">
        <w:t xml:space="preserve">by another group </w:t>
      </w:r>
      <w:r>
        <w:t xml:space="preserve">according to a set of criteria, </w:t>
      </w:r>
      <w:r w:rsidRPr="00AE5E9D">
        <w:t xml:space="preserve">and the results submitted </w:t>
      </w:r>
      <w:r w:rsidR="00EB7DB6" w:rsidRPr="00AE5E9D">
        <w:t>by Friday</w:t>
      </w:r>
      <w:r w:rsidRPr="00AE5E9D">
        <w:t xml:space="preserve">, </w:t>
      </w:r>
      <w:r>
        <w:t>2</w:t>
      </w:r>
      <w:r w:rsidRPr="00AE5E9D">
        <w:t xml:space="preserve"> </w:t>
      </w:r>
      <w:r w:rsidR="00EB7DB6" w:rsidRPr="00AE5E9D">
        <w:t>December</w:t>
      </w:r>
      <w:r w:rsidRPr="00AE5E9D">
        <w:t xml:space="preserve"> 202</w:t>
      </w:r>
      <w:r>
        <w:t>2</w:t>
      </w:r>
      <w:r w:rsidRPr="00AE5E9D">
        <w:t xml:space="preserve">. </w:t>
      </w:r>
    </w:p>
    <w:p w14:paraId="123DFDA8" w14:textId="77777777" w:rsidR="00753721" w:rsidRDefault="00753721" w:rsidP="00753721">
      <w:pPr>
        <w:pStyle w:val="Heading2"/>
      </w:pPr>
      <w:r>
        <w:t>Documentation</w:t>
      </w:r>
    </w:p>
    <w:p w14:paraId="36690923" w14:textId="5B243462" w:rsidR="00FA21A2" w:rsidRPr="00FA21A2" w:rsidRDefault="00753721" w:rsidP="000C0DF2">
      <w:r>
        <w:t>An individual report describing the activity recognition system</w:t>
      </w:r>
      <w:r w:rsidR="00437E30">
        <w:t xml:space="preserve"> </w:t>
      </w:r>
      <w:r w:rsidRPr="00AE5E9D">
        <w:t>will be due by 16:00 on Friday, 2</w:t>
      </w:r>
      <w:r>
        <w:t>0</w:t>
      </w:r>
      <w:r w:rsidRPr="00AE5E9D">
        <w:t xml:space="preserve"> January 202</w:t>
      </w:r>
      <w:r>
        <w:t>3</w:t>
      </w:r>
      <w:r w:rsidRPr="00AE5E9D">
        <w:t>.</w:t>
      </w:r>
      <w:r w:rsidR="00FA21A2">
        <w:t xml:space="preserve"> </w:t>
      </w:r>
      <w:r w:rsidR="00FA21A2" w:rsidRPr="00AE5E9D">
        <w:t xml:space="preserve">The final report should not exceed 10,000 words (excluding Bibliography and Appendices) and should be </w:t>
      </w:r>
      <w:r w:rsidR="00FA21A2">
        <w:t>organised into the following chapters:</w:t>
      </w:r>
    </w:p>
    <w:p w14:paraId="76905B3A" w14:textId="77777777" w:rsidR="00FA21A2" w:rsidRPr="00AE5E9D" w:rsidRDefault="00FA21A2" w:rsidP="000C0DF2">
      <w:pPr>
        <w:pStyle w:val="Heading3"/>
      </w:pPr>
      <w:r w:rsidRPr="00AE5E9D">
        <w:t>Title Page</w:t>
      </w:r>
    </w:p>
    <w:p w14:paraId="1B08C645" w14:textId="2259A76C" w:rsidR="00FA21A2" w:rsidRPr="000C0DF2" w:rsidRDefault="00FA21A2">
      <w:pPr>
        <w:pStyle w:val="ListParagraph"/>
        <w:numPr>
          <w:ilvl w:val="0"/>
          <w:numId w:val="5"/>
        </w:numPr>
      </w:pPr>
      <w:proofErr w:type="spellStart"/>
      <w:r w:rsidRPr="000C0DF2">
        <w:t>PDIoT</w:t>
      </w:r>
      <w:proofErr w:type="spellEnd"/>
      <w:r w:rsidRPr="000C0DF2">
        <w:t xml:space="preserve"> Coursework 3 (2022-23)</w:t>
      </w:r>
    </w:p>
    <w:p w14:paraId="3AAB04D5" w14:textId="64788FA8" w:rsidR="00FA21A2" w:rsidRPr="000C0DF2" w:rsidRDefault="00FA21A2">
      <w:pPr>
        <w:pStyle w:val="ListParagraph"/>
        <w:numPr>
          <w:ilvl w:val="0"/>
          <w:numId w:val="5"/>
        </w:numPr>
      </w:pPr>
      <w:r w:rsidRPr="000C0DF2">
        <w:t>Project title</w:t>
      </w:r>
    </w:p>
    <w:p w14:paraId="4DE528F5" w14:textId="002C1BD1" w:rsidR="00FA21A2" w:rsidRPr="000C0DF2" w:rsidRDefault="00FA21A2">
      <w:pPr>
        <w:pStyle w:val="ListParagraph"/>
        <w:numPr>
          <w:ilvl w:val="0"/>
          <w:numId w:val="5"/>
        </w:numPr>
      </w:pPr>
      <w:r w:rsidRPr="000C0DF2">
        <w:t>Name</w:t>
      </w:r>
    </w:p>
    <w:p w14:paraId="6B612714" w14:textId="7DF08CE6" w:rsidR="00FA21A2" w:rsidRPr="000C0DF2" w:rsidRDefault="00FA21A2">
      <w:pPr>
        <w:pStyle w:val="ListParagraph"/>
        <w:numPr>
          <w:ilvl w:val="0"/>
          <w:numId w:val="5"/>
        </w:numPr>
      </w:pPr>
      <w:r w:rsidRPr="000C0DF2">
        <w:t xml:space="preserve">Matriculation </w:t>
      </w:r>
      <w:r w:rsidR="006D4FDB">
        <w:t>n</w:t>
      </w:r>
      <w:r w:rsidRPr="000C0DF2">
        <w:t>umber</w:t>
      </w:r>
    </w:p>
    <w:p w14:paraId="09250F93" w14:textId="5ACFC06F" w:rsidR="00FA21A2" w:rsidRPr="000C0DF2" w:rsidRDefault="00FA21A2">
      <w:pPr>
        <w:pStyle w:val="ListParagraph"/>
        <w:numPr>
          <w:ilvl w:val="0"/>
          <w:numId w:val="5"/>
        </w:numPr>
      </w:pPr>
      <w:r w:rsidRPr="000C0DF2">
        <w:t>Abstract</w:t>
      </w:r>
    </w:p>
    <w:p w14:paraId="6DD31DB1" w14:textId="77777777" w:rsidR="00FA21A2" w:rsidRPr="00AE5E9D" w:rsidRDefault="00FA21A2" w:rsidP="000C0DF2">
      <w:pPr>
        <w:pStyle w:val="Heading3"/>
      </w:pPr>
      <w:r w:rsidRPr="00AE5E9D">
        <w:t>Introduction</w:t>
      </w:r>
    </w:p>
    <w:p w14:paraId="5726FE58" w14:textId="5C5F507A" w:rsidR="00FA21A2" w:rsidRPr="00AE5E9D" w:rsidRDefault="00FA21A2">
      <w:pPr>
        <w:pStyle w:val="ListParagraph"/>
        <w:numPr>
          <w:ilvl w:val="0"/>
          <w:numId w:val="6"/>
        </w:numPr>
      </w:pPr>
      <w:r w:rsidRPr="00AE5E9D">
        <w:t>Project aims</w:t>
      </w:r>
    </w:p>
    <w:p w14:paraId="0DF8574E" w14:textId="40A39837" w:rsidR="00FA21A2" w:rsidRPr="00AE5E9D" w:rsidRDefault="00FA21A2">
      <w:pPr>
        <w:pStyle w:val="ListParagraph"/>
        <w:numPr>
          <w:ilvl w:val="0"/>
          <w:numId w:val="6"/>
        </w:numPr>
      </w:pPr>
      <w:r w:rsidRPr="00AE5E9D">
        <w:t>Brief description of the method adopted</w:t>
      </w:r>
    </w:p>
    <w:p w14:paraId="0B39FCF1" w14:textId="7E3CC4E5" w:rsidR="00FA21A2" w:rsidRPr="00AE5E9D" w:rsidRDefault="00FA21A2">
      <w:pPr>
        <w:pStyle w:val="ListParagraph"/>
        <w:numPr>
          <w:ilvl w:val="0"/>
          <w:numId w:val="6"/>
        </w:numPr>
      </w:pPr>
      <w:r w:rsidRPr="00AE5E9D">
        <w:t>List the physical activities used in the classification</w:t>
      </w:r>
    </w:p>
    <w:p w14:paraId="4AA96678" w14:textId="50B2C714" w:rsidR="00FA21A2" w:rsidRPr="00AE5E9D" w:rsidRDefault="00FA21A2">
      <w:pPr>
        <w:pStyle w:val="ListParagraph"/>
        <w:numPr>
          <w:ilvl w:val="0"/>
          <w:numId w:val="6"/>
        </w:numPr>
      </w:pPr>
      <w:r w:rsidRPr="00AE5E9D">
        <w:t>Summary of results</w:t>
      </w:r>
    </w:p>
    <w:p w14:paraId="5FCCD6EB" w14:textId="77777777" w:rsidR="00FA21A2" w:rsidRPr="00AE5E9D" w:rsidRDefault="00FA21A2" w:rsidP="000C0DF2">
      <w:pPr>
        <w:pStyle w:val="Heading3"/>
      </w:pPr>
      <w:r w:rsidRPr="00AE5E9D">
        <w:t>Literature survey</w:t>
      </w:r>
    </w:p>
    <w:p w14:paraId="505DE098" w14:textId="57E0D8D0" w:rsidR="00FA21A2" w:rsidRPr="00AE5E9D" w:rsidRDefault="00FA21A2">
      <w:pPr>
        <w:pStyle w:val="ListParagraph"/>
        <w:numPr>
          <w:ilvl w:val="0"/>
          <w:numId w:val="12"/>
        </w:numPr>
      </w:pPr>
      <w:r w:rsidRPr="00AE5E9D">
        <w:t>A review of the state-of-the-art for human activity recognition algorithms</w:t>
      </w:r>
    </w:p>
    <w:p w14:paraId="3C7DFE49" w14:textId="77777777" w:rsidR="00FA21A2" w:rsidRPr="00AE5E9D" w:rsidRDefault="00FA21A2" w:rsidP="000C0DF2">
      <w:pPr>
        <w:pStyle w:val="Heading3"/>
      </w:pPr>
      <w:r w:rsidRPr="00AE5E9D">
        <w:t>Methodology</w:t>
      </w:r>
    </w:p>
    <w:p w14:paraId="489112E8" w14:textId="6E701811" w:rsidR="00FA21A2" w:rsidRPr="00AE5E9D" w:rsidRDefault="00FA21A2">
      <w:pPr>
        <w:pStyle w:val="ListParagraph"/>
        <w:numPr>
          <w:ilvl w:val="0"/>
          <w:numId w:val="12"/>
        </w:numPr>
      </w:pPr>
      <w:r w:rsidRPr="00AE5E9D">
        <w:t>A description of the system and its implementation</w:t>
      </w:r>
    </w:p>
    <w:p w14:paraId="008F26B3" w14:textId="1BAFD636" w:rsidR="00FA21A2" w:rsidRPr="00AE5E9D" w:rsidRDefault="00FA21A2">
      <w:pPr>
        <w:pStyle w:val="ListParagraph"/>
        <w:numPr>
          <w:ilvl w:val="0"/>
          <w:numId w:val="12"/>
        </w:numPr>
      </w:pPr>
      <w:r w:rsidRPr="00AE5E9D">
        <w:t>Hardware and firmware</w:t>
      </w:r>
    </w:p>
    <w:p w14:paraId="0ECC6165" w14:textId="629FAB69" w:rsidR="00FA21A2" w:rsidRPr="00AE5E9D" w:rsidRDefault="00FA21A2">
      <w:pPr>
        <w:pStyle w:val="ListParagraph"/>
        <w:numPr>
          <w:ilvl w:val="0"/>
          <w:numId w:val="12"/>
        </w:numPr>
      </w:pPr>
      <w:r w:rsidRPr="00AE5E9D">
        <w:t>Wireless communication</w:t>
      </w:r>
    </w:p>
    <w:p w14:paraId="51C1144B" w14:textId="26DBDA71" w:rsidR="00FA21A2" w:rsidRPr="00AE5E9D" w:rsidRDefault="00FA21A2">
      <w:pPr>
        <w:pStyle w:val="ListParagraph"/>
        <w:numPr>
          <w:ilvl w:val="0"/>
          <w:numId w:val="12"/>
        </w:numPr>
      </w:pPr>
      <w:r w:rsidRPr="00AE5E9D">
        <w:t>Algorithm for human activity recognition</w:t>
      </w:r>
    </w:p>
    <w:p w14:paraId="773453DA" w14:textId="1F488587" w:rsidR="00FA21A2" w:rsidRPr="00AE5E9D" w:rsidRDefault="00FA21A2">
      <w:pPr>
        <w:pStyle w:val="ListParagraph"/>
        <w:numPr>
          <w:ilvl w:val="0"/>
          <w:numId w:val="12"/>
        </w:numPr>
      </w:pPr>
      <w:r w:rsidRPr="00AE5E9D">
        <w:t>Mobile application</w:t>
      </w:r>
    </w:p>
    <w:p w14:paraId="2D81C92F" w14:textId="7EF46381" w:rsidR="00FA21A2" w:rsidRPr="00AE5E9D" w:rsidRDefault="00FA21A2">
      <w:pPr>
        <w:pStyle w:val="ListParagraph"/>
        <w:numPr>
          <w:ilvl w:val="0"/>
          <w:numId w:val="12"/>
        </w:numPr>
      </w:pPr>
      <w:r w:rsidRPr="00AE5E9D">
        <w:t>Software organisation</w:t>
      </w:r>
    </w:p>
    <w:p w14:paraId="670FD4A2" w14:textId="77777777" w:rsidR="00FA21A2" w:rsidRPr="00AE5E9D" w:rsidRDefault="00FA21A2">
      <w:pPr>
        <w:pStyle w:val="ListParagraph"/>
        <w:numPr>
          <w:ilvl w:val="0"/>
          <w:numId w:val="12"/>
        </w:numPr>
      </w:pPr>
      <w:r w:rsidRPr="00AE5E9D">
        <w:lastRenderedPageBreak/>
        <w:t>Testing</w:t>
      </w:r>
    </w:p>
    <w:p w14:paraId="655D2C68" w14:textId="77777777" w:rsidR="00FA21A2" w:rsidRPr="00AE5E9D" w:rsidRDefault="00FA21A2" w:rsidP="000C0DF2">
      <w:pPr>
        <w:pStyle w:val="Heading3"/>
      </w:pPr>
      <w:r w:rsidRPr="00AE5E9D">
        <w:t xml:space="preserve">Results  </w:t>
      </w:r>
    </w:p>
    <w:p w14:paraId="427D7EA7" w14:textId="29417475" w:rsidR="00FA21A2" w:rsidRPr="00AE5E9D" w:rsidRDefault="00FA21A2">
      <w:pPr>
        <w:pStyle w:val="ListParagraph"/>
        <w:numPr>
          <w:ilvl w:val="0"/>
          <w:numId w:val="11"/>
        </w:numPr>
      </w:pPr>
      <w:r w:rsidRPr="00AE5E9D">
        <w:t>Critical analysis of the implementation using quantitative methods</w:t>
      </w:r>
    </w:p>
    <w:p w14:paraId="73407FF0" w14:textId="3B7624B6" w:rsidR="00FA21A2" w:rsidRPr="005156F3" w:rsidRDefault="00FA21A2">
      <w:pPr>
        <w:pStyle w:val="ListParagraph"/>
        <w:numPr>
          <w:ilvl w:val="0"/>
          <w:numId w:val="11"/>
        </w:numPr>
      </w:pPr>
      <w:r w:rsidRPr="00AE5E9D">
        <w:t xml:space="preserve">Benchmarks </w:t>
      </w:r>
    </w:p>
    <w:p w14:paraId="0C792136" w14:textId="77777777" w:rsidR="00FA21A2" w:rsidRPr="00AE5E9D" w:rsidRDefault="00FA21A2" w:rsidP="006D4FDB">
      <w:pPr>
        <w:pStyle w:val="Heading3"/>
      </w:pPr>
      <w:r w:rsidRPr="00AE5E9D">
        <w:t>Conclusions</w:t>
      </w:r>
    </w:p>
    <w:p w14:paraId="1DFBD462" w14:textId="77777777" w:rsidR="00FA21A2" w:rsidRPr="00AE5E9D" w:rsidRDefault="00FA21A2">
      <w:pPr>
        <w:pStyle w:val="ListParagraph"/>
        <w:numPr>
          <w:ilvl w:val="0"/>
          <w:numId w:val="7"/>
        </w:numPr>
      </w:pPr>
      <w:r w:rsidRPr="00AE5E9D">
        <w:t>Reflection on the project</w:t>
      </w:r>
    </w:p>
    <w:p w14:paraId="4E82AF81" w14:textId="2E677B68" w:rsidR="0036379C" w:rsidRPr="00AE5E9D" w:rsidRDefault="00FA21A2">
      <w:pPr>
        <w:pStyle w:val="ListParagraph"/>
        <w:numPr>
          <w:ilvl w:val="0"/>
          <w:numId w:val="7"/>
        </w:numPr>
      </w:pPr>
      <w:r w:rsidRPr="00AE5E9D">
        <w:t>How might you wish to extend the project and improve the implementation</w:t>
      </w:r>
    </w:p>
    <w:p w14:paraId="0135FF9D" w14:textId="29B05895" w:rsidR="00612C0F" w:rsidRDefault="00612C0F" w:rsidP="00612C0F">
      <w:pPr>
        <w:pStyle w:val="Heading1"/>
      </w:pPr>
      <w:r w:rsidRPr="00AE5E9D">
        <w:t>Organisation</w:t>
      </w:r>
    </w:p>
    <w:p w14:paraId="6D430991" w14:textId="4EBF7302" w:rsidR="00C455E7" w:rsidRDefault="00C455E7" w:rsidP="00C455E7">
      <w:r>
        <w:t xml:space="preserve">The course has tutorial and lab sessions. Attendance is compulsory. </w:t>
      </w:r>
    </w:p>
    <w:p w14:paraId="21ABF164" w14:textId="4D31791C" w:rsidR="00033E9C" w:rsidRPr="00C455E7" w:rsidRDefault="00033E9C" w:rsidP="00C455E7">
      <w:r w:rsidRPr="00AE5E9D">
        <w:t xml:space="preserve">Students registered for this course or wishing to take this course should attend the </w:t>
      </w:r>
      <w:r w:rsidR="00E15326">
        <w:t>introductory</w:t>
      </w:r>
      <w:r w:rsidRPr="00AE5E9D">
        <w:t xml:space="preserve"> meeting at 10</w:t>
      </w:r>
      <w:r>
        <w:t>:00</w:t>
      </w:r>
      <w:r w:rsidRPr="00AE5E9D">
        <w:t xml:space="preserve"> on </w:t>
      </w:r>
      <w:r w:rsidR="00610ED7">
        <w:t>Wednesday</w:t>
      </w:r>
      <w:commentRangeStart w:id="7"/>
      <w:r w:rsidRPr="00AE5E9D">
        <w:t>, 2</w:t>
      </w:r>
      <w:r w:rsidR="00610ED7">
        <w:t>1</w:t>
      </w:r>
      <w:r w:rsidRPr="00AE5E9D">
        <w:t xml:space="preserve"> September</w:t>
      </w:r>
      <w:commentRangeEnd w:id="7"/>
      <w:r>
        <w:rPr>
          <w:rStyle w:val="CommentReference"/>
        </w:rPr>
        <w:commentReference w:id="7"/>
      </w:r>
      <w:r w:rsidR="00E15326">
        <w:t xml:space="preserve"> </w:t>
      </w:r>
      <w:r w:rsidRPr="00AE5E9D">
        <w:t>202</w:t>
      </w:r>
      <w:r>
        <w:t>2</w:t>
      </w:r>
      <w:r w:rsidR="00E15326">
        <w:rPr>
          <w:rStyle w:val="CommentReference"/>
        </w:rPr>
        <w:t xml:space="preserve">. </w:t>
      </w:r>
      <w:r w:rsidR="00E15326" w:rsidRPr="00E15326">
        <w:t>During the meeting you will</w:t>
      </w:r>
      <w:r w:rsidRPr="00E15326">
        <w:t xml:space="preserve"> form groups and take delivery of the hardware</w:t>
      </w:r>
      <w:r w:rsidR="00E15326">
        <w:t xml:space="preserve">. A </w:t>
      </w:r>
      <w:r w:rsidRPr="00E15326">
        <w:t xml:space="preserve">locker </w:t>
      </w:r>
      <w:r w:rsidR="00E15326">
        <w:t>will be provided for storing equipment safely in the lab.</w:t>
      </w:r>
      <w:r w:rsidR="005E31D2">
        <w:t xml:space="preserve"> </w:t>
      </w:r>
    </w:p>
    <w:p w14:paraId="53F92782" w14:textId="0FA435CB" w:rsidR="00C455E7" w:rsidRPr="00C455E7" w:rsidRDefault="00C455E7" w:rsidP="00C455E7">
      <w:pPr>
        <w:pStyle w:val="Heading2"/>
      </w:pPr>
      <w:r>
        <w:t>Tutorials</w:t>
      </w:r>
    </w:p>
    <w:p w14:paraId="0F9BE9F4" w14:textId="5F9FB5E4" w:rsidR="00612C0F" w:rsidRDefault="00612C0F" w:rsidP="00610ED7">
      <w:r>
        <w:t>T</w:t>
      </w:r>
      <w:r w:rsidRPr="00AE5E9D">
        <w:t xml:space="preserve">utorial meetings </w:t>
      </w:r>
      <w:r>
        <w:t>will take place in weeks 2-5</w:t>
      </w:r>
      <w:r w:rsidRPr="00AE5E9D">
        <w:t xml:space="preserve"> to present progress on your research for </w:t>
      </w:r>
      <w:r w:rsidR="00C455E7" w:rsidRPr="00AE5E9D">
        <w:t>the Survey</w:t>
      </w:r>
      <w:r w:rsidRPr="00AE5E9D">
        <w:t xml:space="preserve"> Paper</w:t>
      </w:r>
      <w:r w:rsidR="00033E9C">
        <w:t>,</w:t>
      </w:r>
      <w:r w:rsidRPr="00AE5E9D">
        <w:t xml:space="preserve"> due </w:t>
      </w:r>
      <w:r>
        <w:t>as part of</w:t>
      </w:r>
      <w:r w:rsidRPr="00AE5E9D">
        <w:t xml:space="preserve"> Coursework 2. </w:t>
      </w:r>
      <w:r w:rsidR="00033E9C">
        <w:t xml:space="preserve">Please come prepared with </w:t>
      </w:r>
      <w:r w:rsidR="00C455E7" w:rsidRPr="00AE5E9D">
        <w:t>2-3 slides</w:t>
      </w:r>
      <w:r w:rsidR="00033E9C">
        <w:t xml:space="preserve"> describing your research.</w:t>
      </w:r>
    </w:p>
    <w:p w14:paraId="0D11CD17" w14:textId="03D33610" w:rsidR="00033E9C" w:rsidRPr="00AE5E9D" w:rsidRDefault="00033E9C" w:rsidP="00033E9C">
      <w:pPr>
        <w:pStyle w:val="Heading2"/>
      </w:pPr>
      <w:r>
        <w:t>Lab sessions</w:t>
      </w:r>
    </w:p>
    <w:p w14:paraId="2EAFF699" w14:textId="24EE3783" w:rsidR="00750091" w:rsidRPr="00AE5E9D" w:rsidRDefault="00E15326" w:rsidP="00610ED7">
      <w:r>
        <w:t xml:space="preserve">Weekly lab sessions take place on Wednesday, </w:t>
      </w:r>
      <w:r w:rsidR="00612C0F" w:rsidRPr="00AE5E9D">
        <w:t>starting on 2</w:t>
      </w:r>
      <w:r w:rsidR="00612C0F">
        <w:t>1</w:t>
      </w:r>
      <w:r w:rsidR="00612C0F" w:rsidRPr="00AE5E9D">
        <w:t xml:space="preserve"> September</w:t>
      </w:r>
      <w:r>
        <w:t xml:space="preserve"> </w:t>
      </w:r>
      <w:r w:rsidR="00612C0F" w:rsidRPr="00AE5E9D">
        <w:t>202</w:t>
      </w:r>
      <w:r w:rsidR="00612C0F">
        <w:t>2</w:t>
      </w:r>
      <w:r w:rsidR="00610ED7">
        <w:t xml:space="preserve"> and running for 10 weeks</w:t>
      </w:r>
      <w:r>
        <w:t xml:space="preserve">. </w:t>
      </w:r>
      <w:r w:rsidR="00610ED7">
        <w:t xml:space="preserve">The </w:t>
      </w:r>
      <w:proofErr w:type="spellStart"/>
      <w:r w:rsidR="00610ED7">
        <w:t>PDIoT</w:t>
      </w:r>
      <w:proofErr w:type="spellEnd"/>
      <w:r w:rsidR="00610ED7">
        <w:t xml:space="preserve"> lab is</w:t>
      </w:r>
      <w:r w:rsidR="00612C0F" w:rsidRPr="00AE5E9D">
        <w:t xml:space="preserve"> </w:t>
      </w:r>
      <w:r w:rsidR="00610ED7">
        <w:t xml:space="preserve">in Appleton Tower room </w:t>
      </w:r>
      <w:r w:rsidR="00612C0F" w:rsidRPr="00AE5E9D">
        <w:t xml:space="preserve">3.09. Student groups should sign up for </w:t>
      </w:r>
      <w:r w:rsidR="00612C0F" w:rsidRPr="00610ED7">
        <w:rPr>
          <w:b/>
          <w:bCs/>
        </w:rPr>
        <w:t>one</w:t>
      </w:r>
      <w:r w:rsidR="00612C0F" w:rsidRPr="00AE5E9D">
        <w:t xml:space="preserve"> of the 1-hour </w:t>
      </w:r>
      <w:r w:rsidR="00610ED7">
        <w:t>sessions</w:t>
      </w:r>
      <w:r w:rsidR="00612C0F" w:rsidRPr="00AE5E9D">
        <w:t xml:space="preserve"> at 10</w:t>
      </w:r>
      <w:r w:rsidR="00610ED7">
        <w:t>:00</w:t>
      </w:r>
      <w:r w:rsidR="00612C0F" w:rsidRPr="00AE5E9D">
        <w:t>, 11</w:t>
      </w:r>
      <w:r w:rsidR="00610ED7">
        <w:t>:00</w:t>
      </w:r>
      <w:r w:rsidR="00612C0F" w:rsidRPr="00AE5E9D">
        <w:t xml:space="preserve"> or 12</w:t>
      </w:r>
      <w:r w:rsidR="00610ED7">
        <w:t>:00</w:t>
      </w:r>
      <w:commentRangeStart w:id="8"/>
      <w:commentRangeEnd w:id="8"/>
      <w:r w:rsidR="00612C0F">
        <w:rPr>
          <w:rStyle w:val="CommentReference"/>
        </w:rPr>
        <w:commentReference w:id="8"/>
      </w:r>
      <w:r w:rsidR="00612C0F" w:rsidRPr="00AE5E9D">
        <w:t xml:space="preserve">.  </w:t>
      </w:r>
      <w:r w:rsidR="00610ED7">
        <w:t>The whole group must attend the chosen session every week.</w:t>
      </w:r>
    </w:p>
    <w:p w14:paraId="5D368267" w14:textId="3A1EF127" w:rsidR="00750091" w:rsidRPr="00AE5E9D" w:rsidRDefault="009C67BC" w:rsidP="00610ED7">
      <w:pPr>
        <w:pStyle w:val="Heading1"/>
      </w:pPr>
      <w:r>
        <w:t>Schedule</w:t>
      </w:r>
    </w:p>
    <w:p w14:paraId="3E21610B" w14:textId="12DFA486" w:rsidR="00750091" w:rsidRPr="00AE5E9D" w:rsidRDefault="00750091" w:rsidP="00814953">
      <w:pPr>
        <w:pStyle w:val="Heading2"/>
      </w:pPr>
      <w:r w:rsidRPr="00AE5E9D">
        <w:t>Week 1</w:t>
      </w:r>
    </w:p>
    <w:p w14:paraId="68480554" w14:textId="5E533D82" w:rsidR="005E31D2" w:rsidRDefault="00814953">
      <w:pPr>
        <w:pStyle w:val="ListParagraph"/>
        <w:numPr>
          <w:ilvl w:val="0"/>
          <w:numId w:val="13"/>
        </w:numPr>
      </w:pPr>
      <w:r>
        <w:t>Introduction and formation of groups</w:t>
      </w:r>
    </w:p>
    <w:p w14:paraId="3A6B98BE" w14:textId="1B0028BB" w:rsidR="005E31D2" w:rsidRDefault="005E31D2">
      <w:pPr>
        <w:pStyle w:val="ListParagraph"/>
        <w:numPr>
          <w:ilvl w:val="0"/>
          <w:numId w:val="13"/>
        </w:numPr>
      </w:pPr>
      <w:r>
        <w:t>How to use IMU sensors and data capture app</w:t>
      </w:r>
    </w:p>
    <w:p w14:paraId="134BCA31" w14:textId="1C88767F" w:rsidR="001C218F" w:rsidRPr="00814953" w:rsidRDefault="00814953">
      <w:pPr>
        <w:pStyle w:val="ListParagraph"/>
        <w:numPr>
          <w:ilvl w:val="0"/>
          <w:numId w:val="13"/>
        </w:numPr>
      </w:pPr>
      <w:r>
        <w:t>D</w:t>
      </w:r>
      <w:r w:rsidRPr="00814953">
        <w:t>iscuss Coursework 1</w:t>
      </w:r>
      <w:r w:rsidR="007772F6">
        <w:t xml:space="preserve"> and begin data collection</w:t>
      </w:r>
    </w:p>
    <w:p w14:paraId="5825ABEF" w14:textId="212F2487" w:rsidR="00DE37A3" w:rsidRPr="00AE5E9D" w:rsidRDefault="00DE37A3" w:rsidP="00814953">
      <w:pPr>
        <w:pStyle w:val="Heading2"/>
      </w:pPr>
      <w:r w:rsidRPr="00AE5E9D">
        <w:t>Week 2</w:t>
      </w:r>
    </w:p>
    <w:p w14:paraId="6D4092AA" w14:textId="335499F2" w:rsidR="004048C2" w:rsidRPr="00AE5E9D" w:rsidRDefault="004048C2">
      <w:pPr>
        <w:pStyle w:val="ListParagraph"/>
        <w:numPr>
          <w:ilvl w:val="0"/>
          <w:numId w:val="14"/>
        </w:numPr>
      </w:pPr>
      <w:r w:rsidRPr="00AE5E9D">
        <w:t xml:space="preserve">Capture the requirements and use cases for </w:t>
      </w:r>
      <w:r w:rsidR="00050BF6">
        <w:t>app</w:t>
      </w:r>
    </w:p>
    <w:p w14:paraId="4B4B3FCB" w14:textId="77777777" w:rsidR="004048C2" w:rsidRPr="00AE5E9D" w:rsidRDefault="004048C2">
      <w:pPr>
        <w:pStyle w:val="ListParagraph"/>
        <w:numPr>
          <w:ilvl w:val="0"/>
          <w:numId w:val="14"/>
        </w:numPr>
      </w:pPr>
      <w:r w:rsidRPr="00AE5E9D">
        <w:t xml:space="preserve">Presentation of sensor data collected in Week 1 </w:t>
      </w:r>
    </w:p>
    <w:p w14:paraId="117C0373" w14:textId="42359B7D" w:rsidR="004048C2" w:rsidRPr="00AE5E9D" w:rsidRDefault="004048C2">
      <w:pPr>
        <w:pStyle w:val="ListParagraph"/>
        <w:numPr>
          <w:ilvl w:val="0"/>
          <w:numId w:val="14"/>
        </w:numPr>
      </w:pPr>
      <w:r w:rsidRPr="00AE5E9D">
        <w:t xml:space="preserve">Discussion on approaches </w:t>
      </w:r>
      <w:r w:rsidR="00012613" w:rsidRPr="00AE5E9D">
        <w:t>to</w:t>
      </w:r>
      <w:r w:rsidRPr="00AE5E9D">
        <w:t xml:space="preserve"> data analysis</w:t>
      </w:r>
      <w:r w:rsidR="005E31D2">
        <w:rPr>
          <w:rStyle w:val="CommentReference"/>
        </w:rPr>
        <w:t xml:space="preserve"> </w:t>
      </w:r>
      <w:r w:rsidRPr="00AE5E9D">
        <w:t xml:space="preserve">or </w:t>
      </w:r>
      <w:r w:rsidR="007772F6" w:rsidRPr="00AE5E9D">
        <w:t>physical activity</w:t>
      </w:r>
      <w:r w:rsidRPr="00AE5E9D">
        <w:t xml:space="preserve"> recognition</w:t>
      </w:r>
    </w:p>
    <w:p w14:paraId="22D012F1" w14:textId="7F120055" w:rsidR="004048C2" w:rsidRPr="00AE5E9D" w:rsidRDefault="004048C2">
      <w:pPr>
        <w:pStyle w:val="ListParagraph"/>
        <w:numPr>
          <w:ilvl w:val="0"/>
          <w:numId w:val="14"/>
        </w:numPr>
      </w:pPr>
      <w:r w:rsidRPr="00AE5E9D">
        <w:t xml:space="preserve">Start development of </w:t>
      </w:r>
      <w:r w:rsidR="007772F6">
        <w:t>your</w:t>
      </w:r>
      <w:r w:rsidRPr="00AE5E9D">
        <w:t xml:space="preserve"> Human Activity Recognition algorithms </w:t>
      </w:r>
    </w:p>
    <w:p w14:paraId="3AC1F8AF" w14:textId="7843DF5B" w:rsidR="001C218F" w:rsidRPr="007772F6" w:rsidRDefault="004048C2">
      <w:pPr>
        <w:pStyle w:val="ListParagraph"/>
        <w:numPr>
          <w:ilvl w:val="0"/>
          <w:numId w:val="14"/>
        </w:numPr>
      </w:pPr>
      <w:r w:rsidRPr="00AE5E9D">
        <w:t xml:space="preserve">Continue data collection of physical activity </w:t>
      </w:r>
    </w:p>
    <w:p w14:paraId="5C1CCD3A" w14:textId="6CCB7B6B" w:rsidR="00D8197B" w:rsidRPr="00AE5E9D" w:rsidRDefault="00D8197B" w:rsidP="007772F6">
      <w:pPr>
        <w:pStyle w:val="Heading2"/>
      </w:pPr>
      <w:r w:rsidRPr="00AE5E9D">
        <w:t>Week 3</w:t>
      </w:r>
    </w:p>
    <w:p w14:paraId="14ED7554" w14:textId="3A10F424" w:rsidR="00D8197B" w:rsidRPr="00AE5E9D" w:rsidRDefault="00D8197B">
      <w:pPr>
        <w:pStyle w:val="ListParagraph"/>
        <w:numPr>
          <w:ilvl w:val="0"/>
          <w:numId w:val="15"/>
        </w:numPr>
      </w:pPr>
      <w:r w:rsidRPr="00AE5E9D">
        <w:t>Introduction to Android development</w:t>
      </w:r>
    </w:p>
    <w:p w14:paraId="3772E7CA" w14:textId="786F7913" w:rsidR="00D8197B" w:rsidRPr="00AE5E9D" w:rsidRDefault="00D8197B">
      <w:pPr>
        <w:pStyle w:val="ListParagraph"/>
        <w:numPr>
          <w:ilvl w:val="0"/>
          <w:numId w:val="15"/>
        </w:numPr>
      </w:pPr>
      <w:r w:rsidRPr="00AE5E9D">
        <w:t xml:space="preserve">Development of the </w:t>
      </w:r>
      <w:r w:rsidR="00050BF6">
        <w:t>app to</w:t>
      </w:r>
      <w:r w:rsidRPr="00AE5E9D">
        <w:t xml:space="preserve"> display real-time recognition of physical activity using </w:t>
      </w:r>
      <w:proofErr w:type="spellStart"/>
      <w:r w:rsidRPr="00AE5E9D">
        <w:t>TFLite</w:t>
      </w:r>
      <w:proofErr w:type="spellEnd"/>
      <w:r w:rsidRPr="00AE5E9D">
        <w:t xml:space="preserve"> from TensorFlow</w:t>
      </w:r>
    </w:p>
    <w:p w14:paraId="7635AC6B" w14:textId="7752FD4E" w:rsidR="00D8197B" w:rsidRPr="008A0B43" w:rsidRDefault="00D8197B">
      <w:pPr>
        <w:pStyle w:val="ListParagraph"/>
        <w:numPr>
          <w:ilvl w:val="0"/>
          <w:numId w:val="15"/>
        </w:numPr>
      </w:pPr>
      <w:r w:rsidRPr="00AE5E9D">
        <w:t xml:space="preserve">Submission of Coursework 1 </w:t>
      </w:r>
      <w:r w:rsidR="00C30F19" w:rsidRPr="00AE5E9D">
        <w:t xml:space="preserve">by </w:t>
      </w:r>
      <w:r w:rsidR="008A0B43">
        <w:t>16:00</w:t>
      </w:r>
      <w:r w:rsidR="007772F6">
        <w:t xml:space="preserve"> on</w:t>
      </w:r>
      <w:r w:rsidR="00C30F19" w:rsidRPr="00AE5E9D">
        <w:t xml:space="preserve"> Friday</w:t>
      </w:r>
      <w:r w:rsidR="007772F6">
        <w:t>,</w:t>
      </w:r>
      <w:r w:rsidR="00C30F19" w:rsidRPr="00AE5E9D">
        <w:t xml:space="preserve"> </w:t>
      </w:r>
      <w:r w:rsidR="00FA7256">
        <w:t>7</w:t>
      </w:r>
      <w:r w:rsidR="00F51B52" w:rsidRPr="00AE5E9D">
        <w:t xml:space="preserve"> October</w:t>
      </w:r>
      <w:r w:rsidR="007772F6">
        <w:t xml:space="preserve"> </w:t>
      </w:r>
      <w:r w:rsidR="00F51B52" w:rsidRPr="00AE5E9D">
        <w:t>202</w:t>
      </w:r>
      <w:r w:rsidR="00FA7256">
        <w:t>2</w:t>
      </w:r>
    </w:p>
    <w:p w14:paraId="065A2F84" w14:textId="707F8026" w:rsidR="00D8197B" w:rsidRPr="00AE5E9D" w:rsidRDefault="00D8197B" w:rsidP="008A0B43">
      <w:pPr>
        <w:pStyle w:val="Heading1"/>
      </w:pPr>
      <w:r w:rsidRPr="00AE5E9D">
        <w:t>Week 4</w:t>
      </w:r>
    </w:p>
    <w:p w14:paraId="73B0944E" w14:textId="0A633B1E" w:rsidR="00186B08" w:rsidRPr="00AE5E9D" w:rsidRDefault="00186B08">
      <w:pPr>
        <w:pStyle w:val="ListParagraph"/>
        <w:numPr>
          <w:ilvl w:val="0"/>
          <w:numId w:val="16"/>
        </w:numPr>
      </w:pPr>
      <w:r w:rsidRPr="00AE5E9D">
        <w:t xml:space="preserve">Introduction </w:t>
      </w:r>
      <w:r w:rsidR="005C782F">
        <w:t>to firmware development for the Nordic NRF52</w:t>
      </w:r>
    </w:p>
    <w:p w14:paraId="4BBCEEAC" w14:textId="21132CAD" w:rsidR="00186B08" w:rsidRPr="00AE5E9D" w:rsidRDefault="005C782F">
      <w:pPr>
        <w:pStyle w:val="ListParagraph"/>
        <w:numPr>
          <w:ilvl w:val="0"/>
          <w:numId w:val="16"/>
        </w:numPr>
      </w:pPr>
      <w:r>
        <w:lastRenderedPageBreak/>
        <w:t>How to set up the build environment</w:t>
      </w:r>
    </w:p>
    <w:p w14:paraId="3C04BC43" w14:textId="527B4F7C" w:rsidR="00186B08" w:rsidRDefault="005C782F">
      <w:pPr>
        <w:pStyle w:val="ListParagraph"/>
        <w:numPr>
          <w:ilvl w:val="0"/>
          <w:numId w:val="16"/>
        </w:numPr>
      </w:pPr>
      <w:r>
        <w:t xml:space="preserve">Flashing firmware onto the Thingy and reading the </w:t>
      </w:r>
      <w:r w:rsidR="00223949">
        <w:t xml:space="preserve">debug </w:t>
      </w:r>
      <w:r>
        <w:t>log</w:t>
      </w:r>
    </w:p>
    <w:p w14:paraId="4DD21EB7" w14:textId="2BAF5827" w:rsidR="00B4296D" w:rsidRPr="00AE5E9D" w:rsidRDefault="00B4296D">
      <w:pPr>
        <w:pStyle w:val="ListParagraph"/>
        <w:numPr>
          <w:ilvl w:val="0"/>
          <w:numId w:val="16"/>
        </w:numPr>
      </w:pPr>
      <w:r w:rsidRPr="00AE5E9D">
        <w:t>Continue development of the mobile application</w:t>
      </w:r>
    </w:p>
    <w:p w14:paraId="69C58488" w14:textId="460E29D8" w:rsidR="00223949" w:rsidRPr="00223949" w:rsidRDefault="00B4296D">
      <w:pPr>
        <w:pStyle w:val="ListParagraph"/>
        <w:numPr>
          <w:ilvl w:val="0"/>
          <w:numId w:val="16"/>
        </w:numPr>
        <w:rPr>
          <w:rFonts w:ascii="Times New Roman" w:hAnsi="Times New Roman" w:cs="Times New Roman"/>
        </w:rPr>
      </w:pPr>
      <w:r w:rsidRPr="00AE5E9D">
        <w:t>Start Coursework 2</w:t>
      </w:r>
    </w:p>
    <w:p w14:paraId="490B9741" w14:textId="0DC467FC" w:rsidR="00B4296D" w:rsidRPr="00AE5E9D" w:rsidRDefault="00B4296D" w:rsidP="00223949">
      <w:pPr>
        <w:pStyle w:val="Heading2"/>
      </w:pPr>
      <w:r w:rsidRPr="00AE5E9D">
        <w:t>Week 5</w:t>
      </w:r>
    </w:p>
    <w:p w14:paraId="2221B521" w14:textId="5157DA3F" w:rsidR="00B4296D" w:rsidRPr="00AE5E9D" w:rsidRDefault="00186B08">
      <w:pPr>
        <w:pStyle w:val="ListParagraph"/>
        <w:numPr>
          <w:ilvl w:val="0"/>
          <w:numId w:val="17"/>
        </w:numPr>
      </w:pPr>
      <w:r w:rsidRPr="00AE5E9D">
        <w:t xml:space="preserve">Demonstrate mobile application displaying real-time recognition of physical activity </w:t>
      </w:r>
      <w:r w:rsidR="00B4296D" w:rsidRPr="00AE5E9D">
        <w:t>and receive written formative feedback</w:t>
      </w:r>
    </w:p>
    <w:p w14:paraId="5D4FC9F8" w14:textId="3F029830" w:rsidR="00223949" w:rsidRDefault="00B4296D">
      <w:pPr>
        <w:pStyle w:val="ListParagraph"/>
        <w:numPr>
          <w:ilvl w:val="0"/>
          <w:numId w:val="17"/>
        </w:numPr>
      </w:pPr>
      <w:r w:rsidRPr="00AE5E9D">
        <w:t xml:space="preserve">Choose </w:t>
      </w:r>
      <w:r w:rsidR="00223949" w:rsidRPr="00BE33DC">
        <w:rPr>
          <w:b/>
          <w:bCs/>
        </w:rPr>
        <w:t>one</w:t>
      </w:r>
      <w:r w:rsidR="00223949">
        <w:t xml:space="preserve"> of</w:t>
      </w:r>
      <w:r w:rsidRPr="00AE5E9D">
        <w:t xml:space="preserve"> </w:t>
      </w:r>
      <w:r w:rsidR="00223949">
        <w:t>the following options:</w:t>
      </w:r>
    </w:p>
    <w:p w14:paraId="3642CC77" w14:textId="77777777" w:rsidR="00050BF6" w:rsidRPr="00AE5E9D" w:rsidRDefault="00050BF6" w:rsidP="00D52B73">
      <w:pPr>
        <w:pStyle w:val="ListParagraph"/>
        <w:numPr>
          <w:ilvl w:val="1"/>
          <w:numId w:val="17"/>
        </w:numPr>
        <w:spacing w:after="0"/>
        <w:ind w:left="1434" w:hanging="357"/>
      </w:pPr>
      <w:r w:rsidRPr="00050BF6">
        <w:rPr>
          <w:b/>
          <w:bCs/>
        </w:rPr>
        <w:t>Embedded route</w:t>
      </w:r>
      <w:r>
        <w:t>:</w:t>
      </w:r>
      <w:r w:rsidRPr="00050BF6">
        <w:t xml:space="preserve"> </w:t>
      </w:r>
      <w:r>
        <w:t>Modify the Thingy stock firmware to perform on-device activity recognition</w:t>
      </w:r>
    </w:p>
    <w:p w14:paraId="61954346" w14:textId="48257693" w:rsidR="00050BF6" w:rsidRPr="00D52B73" w:rsidRDefault="00050BF6" w:rsidP="00D52B73">
      <w:pPr>
        <w:spacing w:after="0"/>
        <w:ind w:left="360"/>
        <w:jc w:val="center"/>
        <w:rPr>
          <w:b/>
          <w:bCs/>
        </w:rPr>
      </w:pPr>
      <w:r w:rsidRPr="00BE33DC">
        <w:rPr>
          <w:rStyle w:val="Strong"/>
        </w:rPr>
        <w:t>O</w:t>
      </w:r>
      <w:r w:rsidR="00D52B73">
        <w:rPr>
          <w:rStyle w:val="Strong"/>
        </w:rPr>
        <w:t>R</w:t>
      </w:r>
    </w:p>
    <w:p w14:paraId="6B1578F1" w14:textId="7358288D" w:rsidR="005B3D07" w:rsidRPr="00A51AD1" w:rsidRDefault="00050BF6" w:rsidP="00050BF6">
      <w:pPr>
        <w:pStyle w:val="ListParagraph"/>
        <w:numPr>
          <w:ilvl w:val="1"/>
          <w:numId w:val="17"/>
        </w:numPr>
      </w:pPr>
      <w:r>
        <w:rPr>
          <w:b/>
          <w:bCs/>
        </w:rPr>
        <w:t>ML</w:t>
      </w:r>
      <w:r w:rsidRPr="00050BF6">
        <w:rPr>
          <w:b/>
          <w:bCs/>
        </w:rPr>
        <w:t xml:space="preserve"> route</w:t>
      </w:r>
      <w:r w:rsidRPr="00050BF6">
        <w:t>:</w:t>
      </w:r>
      <w:r>
        <w:t xml:space="preserve"> </w:t>
      </w:r>
      <w:r w:rsidR="00355A61">
        <w:t>Further</w:t>
      </w:r>
      <w:r w:rsidR="00390114">
        <w:t xml:space="preserve"> </w:t>
      </w:r>
      <w:r w:rsidR="00355A61">
        <w:t>enhance the</w:t>
      </w:r>
      <w:r w:rsidR="00390114">
        <w:t xml:space="preserve"> ML-</w:t>
      </w:r>
      <w:r w:rsidR="00B4296D" w:rsidRPr="00AE5E9D">
        <w:t xml:space="preserve">based </w:t>
      </w:r>
      <w:r w:rsidR="00AA7329" w:rsidRPr="00AE5E9D">
        <w:t xml:space="preserve">sensor data </w:t>
      </w:r>
      <w:r w:rsidR="00B4296D" w:rsidRPr="00A51AD1">
        <w:t>anal</w:t>
      </w:r>
      <w:r w:rsidR="00AA7329" w:rsidRPr="00A51AD1">
        <w:t>ytics</w:t>
      </w:r>
      <w:r w:rsidR="00390114">
        <w:t xml:space="preserve"> within your </w:t>
      </w:r>
      <w:r w:rsidR="00D52B73">
        <w:t>A</w:t>
      </w:r>
      <w:r w:rsidR="00390114">
        <w:t>ndroid app</w:t>
      </w:r>
    </w:p>
    <w:p w14:paraId="42D5EBB0" w14:textId="0F09AD21" w:rsidR="00B4296D" w:rsidRPr="00AE5E9D" w:rsidRDefault="00186B08">
      <w:pPr>
        <w:pStyle w:val="ListParagraph"/>
        <w:numPr>
          <w:ilvl w:val="0"/>
          <w:numId w:val="17"/>
        </w:numPr>
      </w:pPr>
      <w:r w:rsidRPr="00AE5E9D">
        <w:t>Receive feedback on Coursewor</w:t>
      </w:r>
      <w:r w:rsidR="00260217" w:rsidRPr="00AE5E9D">
        <w:t>k 1</w:t>
      </w:r>
    </w:p>
    <w:p w14:paraId="2D7A47A3" w14:textId="695CA510" w:rsidR="00186B08" w:rsidRPr="00AE5E9D" w:rsidRDefault="00186B08" w:rsidP="00BE33DC">
      <w:pPr>
        <w:pStyle w:val="Heading2"/>
      </w:pPr>
      <w:r w:rsidRPr="00AE5E9D">
        <w:t>Week 6</w:t>
      </w:r>
    </w:p>
    <w:p w14:paraId="2235566B" w14:textId="4849524A" w:rsidR="00186B08" w:rsidRPr="00AE5E9D" w:rsidRDefault="00186B08">
      <w:pPr>
        <w:pStyle w:val="ListParagraph"/>
        <w:numPr>
          <w:ilvl w:val="0"/>
          <w:numId w:val="18"/>
        </w:numPr>
      </w:pPr>
      <w:r w:rsidRPr="00AE5E9D">
        <w:t>Submit Coursework 2 Survey Paper</w:t>
      </w:r>
    </w:p>
    <w:p w14:paraId="0BBA467D" w14:textId="3648BA8B" w:rsidR="00186B08" w:rsidRPr="00AE5E9D" w:rsidRDefault="00186B08">
      <w:pPr>
        <w:pStyle w:val="ListParagraph"/>
        <w:numPr>
          <w:ilvl w:val="0"/>
          <w:numId w:val="18"/>
        </w:numPr>
      </w:pPr>
      <w:r w:rsidRPr="00D52B73">
        <w:rPr>
          <w:b/>
          <w:bCs/>
        </w:rPr>
        <w:t>Embedded route</w:t>
      </w:r>
      <w:r w:rsidR="00BE33DC">
        <w:t>:</w:t>
      </w:r>
    </w:p>
    <w:p w14:paraId="3182F12F" w14:textId="3EA6B746" w:rsidR="00186B08" w:rsidRPr="00AE5E9D" w:rsidRDefault="00186B08">
      <w:pPr>
        <w:pStyle w:val="ListParagraph"/>
        <w:numPr>
          <w:ilvl w:val="1"/>
          <w:numId w:val="18"/>
        </w:numPr>
      </w:pPr>
      <w:r w:rsidRPr="00AE5E9D">
        <w:t>Algorithm migration</w:t>
      </w:r>
      <w:r w:rsidR="005B796B" w:rsidRPr="00AE5E9D">
        <w:t xml:space="preserve"> to the </w:t>
      </w:r>
      <w:commentRangeStart w:id="9"/>
      <w:r w:rsidR="005B796B" w:rsidRPr="00AE5E9D">
        <w:t>Cube platform</w:t>
      </w:r>
      <w:commentRangeEnd w:id="9"/>
      <w:r w:rsidR="00F43C22">
        <w:rPr>
          <w:rStyle w:val="CommentReference"/>
        </w:rPr>
        <w:commentReference w:id="9"/>
      </w:r>
    </w:p>
    <w:p w14:paraId="79BA3A71" w14:textId="3CC5A71D" w:rsidR="00186B08" w:rsidRPr="00AE5E9D" w:rsidRDefault="00186B08">
      <w:pPr>
        <w:pStyle w:val="ListParagraph"/>
        <w:numPr>
          <w:ilvl w:val="0"/>
          <w:numId w:val="18"/>
        </w:numPr>
      </w:pPr>
      <w:r w:rsidRPr="00D52B73">
        <w:rPr>
          <w:b/>
          <w:bCs/>
        </w:rPr>
        <w:t>ML route</w:t>
      </w:r>
      <w:r w:rsidR="00BE33DC">
        <w:t>:</w:t>
      </w:r>
    </w:p>
    <w:p w14:paraId="78263474" w14:textId="77777777" w:rsidR="005B796B" w:rsidRPr="00AE5E9D" w:rsidRDefault="00186B08">
      <w:pPr>
        <w:pStyle w:val="ListParagraph"/>
        <w:numPr>
          <w:ilvl w:val="1"/>
          <w:numId w:val="18"/>
        </w:numPr>
      </w:pPr>
      <w:r w:rsidRPr="00AE5E9D">
        <w:t xml:space="preserve">Algorithm tuning </w:t>
      </w:r>
    </w:p>
    <w:p w14:paraId="1C6E46E2" w14:textId="14C8C174" w:rsidR="005B796B" w:rsidRPr="00AE5E9D" w:rsidRDefault="00186B08">
      <w:pPr>
        <w:pStyle w:val="ListParagraph"/>
        <w:numPr>
          <w:ilvl w:val="1"/>
          <w:numId w:val="18"/>
        </w:numPr>
      </w:pPr>
      <w:r w:rsidRPr="00AE5E9D">
        <w:t xml:space="preserve">Live prediction </w:t>
      </w:r>
      <w:r w:rsidR="00D52B73">
        <w:t>within</w:t>
      </w:r>
      <w:r w:rsidRPr="00AE5E9D">
        <w:t xml:space="preserve"> </w:t>
      </w:r>
      <w:r w:rsidR="00D52B73">
        <w:t>your</w:t>
      </w:r>
      <w:r w:rsidRPr="00AE5E9D">
        <w:t xml:space="preserve"> Android </w:t>
      </w:r>
      <w:r w:rsidR="00D52B73">
        <w:t>a</w:t>
      </w:r>
      <w:r w:rsidRPr="00AE5E9D">
        <w:t xml:space="preserve">pp </w:t>
      </w:r>
    </w:p>
    <w:p w14:paraId="03878A7F" w14:textId="4E160935" w:rsidR="00113AF6" w:rsidRDefault="00113AF6">
      <w:pPr>
        <w:pStyle w:val="ListParagraph"/>
        <w:numPr>
          <w:ilvl w:val="0"/>
          <w:numId w:val="18"/>
        </w:numPr>
      </w:pPr>
      <w:r>
        <w:t xml:space="preserve">Choose </w:t>
      </w:r>
      <w:r>
        <w:rPr>
          <w:b/>
          <w:bCs/>
        </w:rPr>
        <w:t>one</w:t>
      </w:r>
      <w:r>
        <w:t xml:space="preserve"> of the following options:</w:t>
      </w:r>
    </w:p>
    <w:p w14:paraId="5A09180A" w14:textId="4A2B8B30" w:rsidR="005B796B" w:rsidRPr="00AE5E9D" w:rsidRDefault="00186B08">
      <w:pPr>
        <w:pStyle w:val="ListParagraph"/>
        <w:numPr>
          <w:ilvl w:val="1"/>
          <w:numId w:val="18"/>
        </w:numPr>
        <w:spacing w:after="0"/>
        <w:ind w:left="1434" w:hanging="357"/>
      </w:pPr>
      <w:r w:rsidRPr="00AE5E9D">
        <w:t xml:space="preserve">Focus on usability and </w:t>
      </w:r>
      <w:r w:rsidR="00113AF6">
        <w:t>create a polished UI</w:t>
      </w:r>
    </w:p>
    <w:p w14:paraId="7D9A0CF1" w14:textId="7885779A" w:rsidR="005B796B" w:rsidRPr="00113AF6" w:rsidRDefault="005B796B" w:rsidP="00113AF6">
      <w:pPr>
        <w:spacing w:after="0"/>
        <w:jc w:val="center"/>
        <w:rPr>
          <w:rStyle w:val="Strong"/>
        </w:rPr>
      </w:pPr>
      <w:r w:rsidRPr="00113AF6">
        <w:rPr>
          <w:rStyle w:val="Strong"/>
        </w:rPr>
        <w:t>OR</w:t>
      </w:r>
    </w:p>
    <w:p w14:paraId="0DF2C473" w14:textId="3859D506" w:rsidR="00A90997" w:rsidRPr="00551B1C" w:rsidRDefault="005B796B">
      <w:pPr>
        <w:pStyle w:val="ListParagraph"/>
        <w:numPr>
          <w:ilvl w:val="1"/>
          <w:numId w:val="18"/>
        </w:numPr>
      </w:pPr>
      <w:r w:rsidRPr="00AE5E9D">
        <w:t>C</w:t>
      </w:r>
      <w:r w:rsidR="00186B08" w:rsidRPr="00AE5E9D">
        <w:t>reate a backend server where you upload the ML model</w:t>
      </w:r>
      <w:r w:rsidRPr="00AE5E9D">
        <w:t xml:space="preserve"> for </w:t>
      </w:r>
      <w:r w:rsidR="00186B08" w:rsidRPr="00AE5E9D">
        <w:t>genera</w:t>
      </w:r>
      <w:r w:rsidRPr="00AE5E9D">
        <w:t>ting</w:t>
      </w:r>
      <w:r w:rsidR="00186B08" w:rsidRPr="00AE5E9D">
        <w:t xml:space="preserve"> predictions </w:t>
      </w:r>
    </w:p>
    <w:p w14:paraId="4BEC583C" w14:textId="2F9453C8" w:rsidR="00014113" w:rsidRPr="00AE5E9D" w:rsidRDefault="005B796B" w:rsidP="00551B1C">
      <w:pPr>
        <w:pStyle w:val="Heading2"/>
      </w:pPr>
      <w:r w:rsidRPr="00AE5E9D">
        <w:t>Week 7</w:t>
      </w:r>
    </w:p>
    <w:p w14:paraId="17BAADAF" w14:textId="5C04742F" w:rsidR="005B3D07" w:rsidRPr="00551B1C" w:rsidRDefault="005B3D07">
      <w:pPr>
        <w:pStyle w:val="ListParagraph"/>
        <w:numPr>
          <w:ilvl w:val="0"/>
          <w:numId w:val="19"/>
        </w:numPr>
      </w:pPr>
      <w:r w:rsidRPr="00551B1C">
        <w:t xml:space="preserve">Continue </w:t>
      </w:r>
      <w:r w:rsidR="00551B1C" w:rsidRPr="00551B1C">
        <w:t>your work from</w:t>
      </w:r>
      <w:r w:rsidRPr="00551B1C">
        <w:t xml:space="preserve"> Week 6</w:t>
      </w:r>
    </w:p>
    <w:p w14:paraId="40F02319" w14:textId="77777777" w:rsidR="005B3D07" w:rsidRPr="00551B1C" w:rsidRDefault="005B3D07">
      <w:pPr>
        <w:pStyle w:val="ListParagraph"/>
        <w:numPr>
          <w:ilvl w:val="0"/>
          <w:numId w:val="19"/>
        </w:numPr>
      </w:pPr>
      <w:r w:rsidRPr="00551B1C">
        <w:t xml:space="preserve">Test the algorithms: </w:t>
      </w:r>
    </w:p>
    <w:p w14:paraId="11CDDCAB" w14:textId="18581801" w:rsidR="005B3D07" w:rsidRPr="00551B1C" w:rsidRDefault="00551B1C">
      <w:pPr>
        <w:pStyle w:val="ListParagraph"/>
        <w:numPr>
          <w:ilvl w:val="1"/>
          <w:numId w:val="19"/>
        </w:numPr>
      </w:pPr>
      <w:r>
        <w:t>V</w:t>
      </w:r>
      <w:r w:rsidR="005B3D07" w:rsidRPr="00551B1C">
        <w:t xml:space="preserve">alidate against off-the shelf models </w:t>
      </w:r>
    </w:p>
    <w:p w14:paraId="453B620D" w14:textId="3315EB2D" w:rsidR="005B3D07" w:rsidRPr="00551B1C" w:rsidRDefault="005B3D07">
      <w:pPr>
        <w:pStyle w:val="ListParagraph"/>
        <w:numPr>
          <w:ilvl w:val="1"/>
          <w:numId w:val="19"/>
        </w:numPr>
      </w:pPr>
      <w:r w:rsidRPr="00551B1C">
        <w:t>Discuss other methods for validation</w:t>
      </w:r>
      <w:r w:rsidR="00845212">
        <w:t xml:space="preserve"> (</w:t>
      </w:r>
      <w:r w:rsidR="00551B1C" w:rsidRPr="00551B1C">
        <w:t>e.g.</w:t>
      </w:r>
      <w:r w:rsidR="00845212">
        <w:t>,</w:t>
      </w:r>
      <w:r w:rsidR="00551B1C">
        <w:t xml:space="preserve"> </w:t>
      </w:r>
      <w:r w:rsidR="00845212" w:rsidRPr="00551B1C">
        <w:t>cross testing</w:t>
      </w:r>
      <w:r w:rsidRPr="00551B1C">
        <w:t xml:space="preserve"> the existing models</w:t>
      </w:r>
      <w:r w:rsidR="00845212">
        <w:t>)</w:t>
      </w:r>
    </w:p>
    <w:p w14:paraId="24A194D5" w14:textId="5E2A45A6" w:rsidR="005B3D07" w:rsidRPr="00845212" w:rsidRDefault="00845212">
      <w:pPr>
        <w:pStyle w:val="ListParagraph"/>
        <w:numPr>
          <w:ilvl w:val="0"/>
          <w:numId w:val="19"/>
        </w:numPr>
      </w:pPr>
      <w:r>
        <w:t>Firmware or user interface testing, as appropriate</w:t>
      </w:r>
    </w:p>
    <w:p w14:paraId="1E6E3874" w14:textId="77777777" w:rsidR="00C80672" w:rsidRPr="00AE5E9D" w:rsidRDefault="005B3D07" w:rsidP="00845212">
      <w:pPr>
        <w:pStyle w:val="Heading2"/>
      </w:pPr>
      <w:r w:rsidRPr="00AE5E9D">
        <w:t>Week 8</w:t>
      </w:r>
    </w:p>
    <w:p w14:paraId="2C45050D" w14:textId="13F7BDC3" w:rsidR="005B3D07" w:rsidRPr="00AE5E9D" w:rsidRDefault="005B3D07">
      <w:pPr>
        <w:pStyle w:val="ListParagraph"/>
        <w:numPr>
          <w:ilvl w:val="0"/>
          <w:numId w:val="20"/>
        </w:numPr>
      </w:pPr>
      <w:r w:rsidRPr="00AE5E9D">
        <w:t xml:space="preserve">Second demonstration and feedback </w:t>
      </w:r>
    </w:p>
    <w:p w14:paraId="77F705CE" w14:textId="04C45F44" w:rsidR="00915EB2" w:rsidRPr="00AE5E9D" w:rsidRDefault="005B3D07">
      <w:pPr>
        <w:pStyle w:val="ListParagraph"/>
        <w:numPr>
          <w:ilvl w:val="0"/>
          <w:numId w:val="20"/>
        </w:numPr>
      </w:pPr>
      <w:r w:rsidRPr="00AE5E9D">
        <w:t>Receive feedback on</w:t>
      </w:r>
      <w:r w:rsidR="00026597">
        <w:t xml:space="preserve"> your</w:t>
      </w:r>
      <w:r w:rsidRPr="00AE5E9D">
        <w:t xml:space="preserve"> Coursework 2 Survey Paper </w:t>
      </w:r>
    </w:p>
    <w:p w14:paraId="730EE538" w14:textId="7433880B" w:rsidR="007B1C5C" w:rsidRPr="00AE5E9D" w:rsidRDefault="00C80672" w:rsidP="00026597">
      <w:pPr>
        <w:pStyle w:val="Heading2"/>
      </w:pPr>
      <w:r w:rsidRPr="00AE5E9D">
        <w:t xml:space="preserve">Week 9 </w:t>
      </w:r>
    </w:p>
    <w:p w14:paraId="74480D9B" w14:textId="2E839550" w:rsidR="00C80672" w:rsidRDefault="00C80672">
      <w:pPr>
        <w:pStyle w:val="ListParagraph"/>
        <w:numPr>
          <w:ilvl w:val="0"/>
          <w:numId w:val="21"/>
        </w:numPr>
      </w:pPr>
      <w:r w:rsidRPr="00AE5E9D">
        <w:t>Prepare for the final demonstration in Week 10</w:t>
      </w:r>
    </w:p>
    <w:p w14:paraId="73C97E72" w14:textId="5A23EFDE" w:rsidR="00967B99" w:rsidRPr="00AE5E9D" w:rsidRDefault="00967B99" w:rsidP="00967B99">
      <w:pPr>
        <w:pStyle w:val="Heading2"/>
      </w:pPr>
      <w:r w:rsidRPr="00AE5E9D">
        <w:t xml:space="preserve">Week </w:t>
      </w:r>
      <w:r>
        <w:t>10</w:t>
      </w:r>
    </w:p>
    <w:p w14:paraId="1404DE18" w14:textId="6548C307" w:rsidR="00967B99" w:rsidRPr="00AE5E9D" w:rsidRDefault="003E7C96">
      <w:pPr>
        <w:pStyle w:val="ListParagraph"/>
        <w:numPr>
          <w:ilvl w:val="0"/>
          <w:numId w:val="21"/>
        </w:numPr>
      </w:pPr>
      <w:r>
        <w:t>Live demonstration</w:t>
      </w:r>
    </w:p>
    <w:p w14:paraId="0903D9DC" w14:textId="73FB693E" w:rsidR="00967B99" w:rsidRDefault="003E7C96">
      <w:pPr>
        <w:pStyle w:val="ListParagraph"/>
        <w:numPr>
          <w:ilvl w:val="0"/>
          <w:numId w:val="21"/>
        </w:numPr>
      </w:pPr>
      <w:r>
        <w:t>Prepare for peer review</w:t>
      </w:r>
    </w:p>
    <w:p w14:paraId="41764EF1" w14:textId="7C018E96" w:rsidR="003E7C96" w:rsidRPr="00AE5E9D" w:rsidRDefault="003E7C96" w:rsidP="003E7C96">
      <w:pPr>
        <w:pStyle w:val="Heading2"/>
      </w:pPr>
      <w:r w:rsidRPr="00AE5E9D">
        <w:t xml:space="preserve">Week </w:t>
      </w:r>
      <w:r>
        <w:t>11</w:t>
      </w:r>
    </w:p>
    <w:p w14:paraId="72BF41A0" w14:textId="40FE6FDE" w:rsidR="003E7C96" w:rsidRPr="00AE5E9D" w:rsidRDefault="003E7C96">
      <w:pPr>
        <w:pStyle w:val="ListParagraph"/>
        <w:numPr>
          <w:ilvl w:val="0"/>
          <w:numId w:val="21"/>
        </w:numPr>
      </w:pPr>
      <w:r>
        <w:t>Review another group’s implementation</w:t>
      </w:r>
    </w:p>
    <w:p w14:paraId="0F015714" w14:textId="2779B650" w:rsidR="003E7C96" w:rsidRPr="00AE5E9D" w:rsidRDefault="003E7C96">
      <w:pPr>
        <w:pStyle w:val="ListParagraph"/>
        <w:numPr>
          <w:ilvl w:val="0"/>
          <w:numId w:val="21"/>
        </w:numPr>
      </w:pPr>
      <w:r>
        <w:t>Start working on your final report</w:t>
      </w:r>
    </w:p>
    <w:p w14:paraId="6918047D" w14:textId="690E852F" w:rsidR="00C80672" w:rsidRPr="00AE5E9D" w:rsidRDefault="00BD745D" w:rsidP="00BD745D">
      <w:pPr>
        <w:pStyle w:val="Heading1"/>
      </w:pPr>
      <w:r>
        <w:lastRenderedPageBreak/>
        <w:t>Demonstration</w:t>
      </w:r>
    </w:p>
    <w:p w14:paraId="55AA99B5" w14:textId="1C0D46E4" w:rsidR="00C80672" w:rsidRPr="00026597" w:rsidRDefault="00B038D9" w:rsidP="00C80672">
      <w:pPr>
        <w:rPr>
          <w:rStyle w:val="Strong"/>
        </w:rPr>
      </w:pPr>
      <w:r>
        <w:rPr>
          <w:rStyle w:val="Strong"/>
        </w:rPr>
        <w:t xml:space="preserve">Week 10, </w:t>
      </w:r>
      <w:r w:rsidR="00026597">
        <w:rPr>
          <w:rStyle w:val="Strong"/>
        </w:rPr>
        <w:t>10:00</w:t>
      </w:r>
      <w:r w:rsidR="00026597" w:rsidRPr="00026597">
        <w:rPr>
          <w:rStyle w:val="Strong"/>
        </w:rPr>
        <w:t xml:space="preserve"> -</w:t>
      </w:r>
      <w:r w:rsidR="00026597">
        <w:rPr>
          <w:rStyle w:val="Strong"/>
        </w:rPr>
        <w:t xml:space="preserve">13:00 on </w:t>
      </w:r>
      <w:r w:rsidR="00026597" w:rsidRPr="00026597">
        <w:rPr>
          <w:rStyle w:val="Strong"/>
        </w:rPr>
        <w:t>Wednesday</w:t>
      </w:r>
      <w:r w:rsidR="00026597">
        <w:rPr>
          <w:rStyle w:val="Strong"/>
        </w:rPr>
        <w:t>,</w:t>
      </w:r>
      <w:r w:rsidR="00026597" w:rsidRPr="00026597">
        <w:rPr>
          <w:rStyle w:val="Strong"/>
        </w:rPr>
        <w:t xml:space="preserve"> 23 November</w:t>
      </w:r>
      <w:r w:rsidR="00026597">
        <w:rPr>
          <w:rStyle w:val="Strong"/>
        </w:rPr>
        <w:t xml:space="preserve"> </w:t>
      </w:r>
      <w:r w:rsidR="00026597" w:rsidRPr="00026597">
        <w:rPr>
          <w:rStyle w:val="Strong"/>
        </w:rPr>
        <w:t>2022</w:t>
      </w:r>
      <w:r w:rsidR="00026597">
        <w:rPr>
          <w:rStyle w:val="Strong"/>
        </w:rPr>
        <w:t xml:space="preserve"> in </w:t>
      </w:r>
      <w:r w:rsidR="00010FD4" w:rsidRPr="00026597">
        <w:rPr>
          <w:rStyle w:val="Strong"/>
        </w:rPr>
        <w:t>AT3.0</w:t>
      </w:r>
      <w:r w:rsidR="007B2A60" w:rsidRPr="00026597">
        <w:rPr>
          <w:rStyle w:val="Strong"/>
        </w:rPr>
        <w:t>1</w:t>
      </w:r>
      <w:r w:rsidR="00F36425" w:rsidRPr="00026597">
        <w:rPr>
          <w:rStyle w:val="Strong"/>
        </w:rPr>
        <w:t>/3.02</w:t>
      </w:r>
    </w:p>
    <w:p w14:paraId="036DDF73" w14:textId="0938301A" w:rsidR="0090257E" w:rsidRDefault="006C51CB" w:rsidP="0090257E">
      <w:r>
        <w:t>Each group is allocated 10 minutes</w:t>
      </w:r>
      <w:r w:rsidR="0090257E">
        <w:t>,</w:t>
      </w:r>
      <w:r>
        <w:t xml:space="preserve"> which should be roughly allocated as follows:</w:t>
      </w:r>
    </w:p>
    <w:p w14:paraId="679E28BE" w14:textId="65FF2B97" w:rsidR="0090257E" w:rsidRDefault="006C51CB">
      <w:pPr>
        <w:pStyle w:val="ListParagraph"/>
        <w:numPr>
          <w:ilvl w:val="0"/>
          <w:numId w:val="21"/>
        </w:numPr>
      </w:pPr>
      <w:r>
        <w:t>4-minute presentation</w:t>
      </w:r>
    </w:p>
    <w:p w14:paraId="72D2BB7A" w14:textId="77777777" w:rsidR="0090257E" w:rsidRDefault="006C51CB">
      <w:pPr>
        <w:pStyle w:val="ListParagraph"/>
        <w:numPr>
          <w:ilvl w:val="0"/>
          <w:numId w:val="21"/>
        </w:numPr>
      </w:pPr>
      <w:r>
        <w:t>4-minute demons</w:t>
      </w:r>
      <w:r w:rsidR="00B10B37">
        <w:t>tration</w:t>
      </w:r>
    </w:p>
    <w:p w14:paraId="7B30F2F3" w14:textId="77777777" w:rsidR="0090257E" w:rsidRDefault="00B10B37">
      <w:pPr>
        <w:pStyle w:val="ListParagraph"/>
        <w:numPr>
          <w:ilvl w:val="0"/>
          <w:numId w:val="21"/>
        </w:numPr>
      </w:pPr>
      <w:r>
        <w:t>2-minute Q&amp;A</w:t>
      </w:r>
    </w:p>
    <w:p w14:paraId="1442425C" w14:textId="708DA2FB" w:rsidR="00F21AC3" w:rsidRPr="00734318" w:rsidRDefault="002F7532" w:rsidP="00734318">
      <w:r>
        <w:t>Th</w:t>
      </w:r>
      <w:r w:rsidR="00496A52">
        <w:t xml:space="preserve">e audience is the entire </w:t>
      </w:r>
      <w:proofErr w:type="spellStart"/>
      <w:r w:rsidR="00496A52">
        <w:t>PDIoT</w:t>
      </w:r>
      <w:proofErr w:type="spellEnd"/>
      <w:r w:rsidR="00496A52">
        <w:t xml:space="preserve"> class and </w:t>
      </w:r>
      <w:r w:rsidR="0090257E">
        <w:t>the course</w:t>
      </w:r>
      <w:r w:rsidR="004C2080">
        <w:t xml:space="preserve"> </w:t>
      </w:r>
      <w:r w:rsidR="0090257E">
        <w:t>instructors.</w:t>
      </w:r>
      <w:commentRangeStart w:id="10"/>
      <w:commentRangeEnd w:id="10"/>
      <w:r w:rsidR="004A71C8">
        <w:rPr>
          <w:rStyle w:val="CommentReference"/>
        </w:rPr>
        <w:commentReference w:id="10"/>
      </w:r>
      <w:r w:rsidR="0090257E">
        <w:t xml:space="preserve"> </w:t>
      </w:r>
      <w:r w:rsidR="00F21AC3" w:rsidRPr="0090257E">
        <w:t xml:space="preserve">You should limit your presentation to around 5 slides </w:t>
      </w:r>
      <w:r w:rsidR="0090257E" w:rsidRPr="0090257E">
        <w:t>and</w:t>
      </w:r>
      <w:r w:rsidR="00F21AC3" w:rsidRPr="0090257E">
        <w:t xml:space="preserve"> include the following: </w:t>
      </w:r>
    </w:p>
    <w:p w14:paraId="4CF86CC8" w14:textId="1ABCC39B" w:rsidR="00F21AC3" w:rsidRPr="00F21AC3" w:rsidRDefault="00F21AC3">
      <w:pPr>
        <w:pStyle w:val="ListParagraph"/>
        <w:numPr>
          <w:ilvl w:val="0"/>
          <w:numId w:val="22"/>
        </w:numPr>
      </w:pPr>
      <w:r w:rsidRPr="00F21AC3">
        <w:t xml:space="preserve">An </w:t>
      </w:r>
      <w:r w:rsidR="0090257E" w:rsidRPr="00F21AC3">
        <w:t>annotated block</w:t>
      </w:r>
      <w:r w:rsidRPr="00F21AC3">
        <w:t xml:space="preserve"> diagram </w:t>
      </w:r>
      <w:r w:rsidR="0090257E">
        <w:t>showing</w:t>
      </w:r>
      <w:r w:rsidRPr="00F21AC3">
        <w:t xml:space="preserve"> the architecture of your implementation</w:t>
      </w:r>
    </w:p>
    <w:p w14:paraId="717218AF" w14:textId="77777777" w:rsidR="00F21AC3" w:rsidRPr="00F21AC3" w:rsidRDefault="00F21AC3">
      <w:pPr>
        <w:pStyle w:val="ListParagraph"/>
        <w:numPr>
          <w:ilvl w:val="0"/>
          <w:numId w:val="22"/>
        </w:numPr>
      </w:pPr>
      <w:r w:rsidRPr="00F21AC3">
        <w:t>The algorithms/models used for physical activity classification</w:t>
      </w:r>
    </w:p>
    <w:p w14:paraId="4129DE38" w14:textId="04CDA591" w:rsidR="00F21AC3" w:rsidRPr="00F21AC3" w:rsidRDefault="00F21AC3">
      <w:pPr>
        <w:pStyle w:val="ListParagraph"/>
        <w:numPr>
          <w:ilvl w:val="0"/>
          <w:numId w:val="22"/>
        </w:numPr>
      </w:pPr>
      <w:r w:rsidRPr="00F21AC3">
        <w:t xml:space="preserve">The </w:t>
      </w:r>
      <w:r w:rsidR="0090257E">
        <w:t xml:space="preserve">Android </w:t>
      </w:r>
      <w:r w:rsidR="006B204F">
        <w:t>app</w:t>
      </w:r>
      <w:r w:rsidRPr="00F21AC3">
        <w:t xml:space="preserve"> design</w:t>
      </w:r>
    </w:p>
    <w:p w14:paraId="29B5F211" w14:textId="77777777" w:rsidR="004959BC" w:rsidRDefault="00F21AC3">
      <w:pPr>
        <w:pStyle w:val="ListParagraph"/>
        <w:numPr>
          <w:ilvl w:val="0"/>
          <w:numId w:val="22"/>
        </w:numPr>
      </w:pPr>
      <w:r w:rsidRPr="00F21AC3">
        <w:t xml:space="preserve">The performance of the implementation: </w:t>
      </w:r>
    </w:p>
    <w:p w14:paraId="37558293" w14:textId="7305ACB2" w:rsidR="004959BC" w:rsidRDefault="00F21AC3">
      <w:pPr>
        <w:pStyle w:val="ListParagraph"/>
        <w:numPr>
          <w:ilvl w:val="1"/>
          <w:numId w:val="22"/>
        </w:numPr>
      </w:pPr>
      <w:r w:rsidRPr="00F21AC3">
        <w:t>accuracy</w:t>
      </w:r>
    </w:p>
    <w:p w14:paraId="3DAD4A52" w14:textId="3BBF2CEA" w:rsidR="004959BC" w:rsidRDefault="00F21AC3">
      <w:pPr>
        <w:pStyle w:val="ListParagraph"/>
        <w:numPr>
          <w:ilvl w:val="1"/>
          <w:numId w:val="22"/>
        </w:numPr>
      </w:pPr>
      <w:r w:rsidRPr="00F21AC3">
        <w:t>communication latency</w:t>
      </w:r>
    </w:p>
    <w:p w14:paraId="79F29B11" w14:textId="302AD76A" w:rsidR="004959BC" w:rsidRDefault="00F21AC3">
      <w:pPr>
        <w:pStyle w:val="ListParagraph"/>
        <w:numPr>
          <w:ilvl w:val="1"/>
          <w:numId w:val="22"/>
        </w:numPr>
      </w:pPr>
      <w:r w:rsidRPr="00F21AC3">
        <w:t>power consumption</w:t>
      </w:r>
    </w:p>
    <w:p w14:paraId="0A3A20B6" w14:textId="7696BF24" w:rsidR="004959BC" w:rsidRDefault="00F21AC3">
      <w:pPr>
        <w:pStyle w:val="ListParagraph"/>
        <w:numPr>
          <w:ilvl w:val="1"/>
          <w:numId w:val="22"/>
        </w:numPr>
      </w:pPr>
      <w:r w:rsidRPr="00F21AC3">
        <w:t>CPU cycles</w:t>
      </w:r>
    </w:p>
    <w:p w14:paraId="7E3EF2DE" w14:textId="102FCCC8" w:rsidR="00F21AC3" w:rsidRPr="00F21AC3" w:rsidRDefault="00F21AC3">
      <w:pPr>
        <w:pStyle w:val="ListParagraph"/>
        <w:numPr>
          <w:ilvl w:val="1"/>
          <w:numId w:val="22"/>
        </w:numPr>
      </w:pPr>
      <w:r w:rsidRPr="00F21AC3">
        <w:t>memory usage</w:t>
      </w:r>
    </w:p>
    <w:p w14:paraId="3CDC9001" w14:textId="403A7E92" w:rsidR="00F21AC3" w:rsidRPr="004959BC" w:rsidRDefault="00F21AC3">
      <w:pPr>
        <w:pStyle w:val="ListParagraph"/>
        <w:numPr>
          <w:ilvl w:val="0"/>
          <w:numId w:val="22"/>
        </w:numPr>
      </w:pPr>
      <w:r w:rsidRPr="00F21AC3">
        <w:t xml:space="preserve">Conclusions and reflections on what you have learnt </w:t>
      </w:r>
      <w:r w:rsidR="004959BC">
        <w:t>during</w:t>
      </w:r>
      <w:r w:rsidRPr="00F21AC3">
        <w:t xml:space="preserve"> th</w:t>
      </w:r>
      <w:r w:rsidR="004959BC">
        <w:t>e</w:t>
      </w:r>
      <w:r w:rsidRPr="00F21AC3">
        <w:t xml:space="preserve"> coursework</w:t>
      </w:r>
    </w:p>
    <w:p w14:paraId="72A51FE9" w14:textId="4BAABF35" w:rsidR="00C55789" w:rsidRPr="004959BC" w:rsidRDefault="00F21AC3" w:rsidP="004959BC">
      <w:r w:rsidRPr="00F21AC3">
        <w:t xml:space="preserve">You should next </w:t>
      </w:r>
      <w:r w:rsidRPr="005C23DB">
        <w:t xml:space="preserve">demonstrate </w:t>
      </w:r>
      <w:r w:rsidRPr="00F21AC3">
        <w:t xml:space="preserve">your implementation using a combination of live and recorded </w:t>
      </w:r>
      <w:r w:rsidR="004959BC">
        <w:t>data</w:t>
      </w:r>
      <w:r w:rsidRPr="00F21AC3">
        <w:t xml:space="preserve"> (the latter for activities which would be difficult to demonstrate live, such as climbing stairs). You should share your mobile phone screen</w:t>
      </w:r>
      <w:r w:rsidR="004959BC">
        <w:t>,</w:t>
      </w:r>
      <w:r w:rsidRPr="00F21AC3">
        <w:t xml:space="preserve"> </w:t>
      </w:r>
      <w:r w:rsidR="004959BC">
        <w:t>so that it is visible on the projector</w:t>
      </w:r>
      <w:r w:rsidRPr="00F21AC3">
        <w:t>. Please rehearse your demonstration in advance</w:t>
      </w:r>
      <w:r w:rsidR="000A42F6">
        <w:t>,</w:t>
      </w:r>
      <w:r w:rsidRPr="00F21AC3">
        <w:t xml:space="preserve"> so that it works seamlessly on the day</w:t>
      </w:r>
      <w:r w:rsidR="000A42F6">
        <w:t xml:space="preserve"> and note that time keeping will be strict!</w:t>
      </w:r>
    </w:p>
    <w:p w14:paraId="75434770" w14:textId="4A9864B5" w:rsidR="00F21AC3" w:rsidRPr="003E7C96" w:rsidRDefault="00C55789" w:rsidP="003E7C96">
      <w:pPr>
        <w:rPr>
          <w:rStyle w:val="Strong"/>
          <w:b w:val="0"/>
          <w:bCs w:val="0"/>
        </w:rPr>
      </w:pPr>
      <w:r w:rsidRPr="003E7C96">
        <w:rPr>
          <w:rStyle w:val="Strong"/>
          <w:b w:val="0"/>
          <w:bCs w:val="0"/>
        </w:rPr>
        <w:t>Please upload your slides by 09</w:t>
      </w:r>
      <w:r w:rsidR="006B204F">
        <w:rPr>
          <w:rStyle w:val="Strong"/>
          <w:b w:val="0"/>
          <w:bCs w:val="0"/>
        </w:rPr>
        <w:t>:</w:t>
      </w:r>
      <w:r w:rsidRPr="003E7C96">
        <w:rPr>
          <w:rStyle w:val="Strong"/>
          <w:b w:val="0"/>
          <w:bCs w:val="0"/>
        </w:rPr>
        <w:t xml:space="preserve">00 on the </w:t>
      </w:r>
      <w:r w:rsidR="00205EC6" w:rsidRPr="003E7C96">
        <w:rPr>
          <w:rStyle w:val="Strong"/>
          <w:b w:val="0"/>
          <w:bCs w:val="0"/>
        </w:rPr>
        <w:t>morning of the demonstration</w:t>
      </w:r>
      <w:r w:rsidR="00BD745D" w:rsidRPr="003E7C96">
        <w:rPr>
          <w:rStyle w:val="Strong"/>
          <w:b w:val="0"/>
          <w:bCs w:val="0"/>
        </w:rPr>
        <w:t>. A URL will be added here closer to the time.</w:t>
      </w:r>
    </w:p>
    <w:p w14:paraId="1F839230" w14:textId="3867EE63" w:rsidR="00710BBF" w:rsidRDefault="00BD745D" w:rsidP="000A42F6">
      <w:pPr>
        <w:pStyle w:val="Heading1"/>
      </w:pPr>
      <w:r>
        <w:t>Peer Review</w:t>
      </w:r>
    </w:p>
    <w:p w14:paraId="06311985" w14:textId="11BE80FD" w:rsidR="000673D9" w:rsidRPr="000673D9" w:rsidRDefault="000673D9" w:rsidP="000673D9">
      <w:r>
        <w:t>Peer reviewing is an important part of academic research and during the course you will have the opportunity to peer review the work of a fellow group.</w:t>
      </w:r>
    </w:p>
    <w:p w14:paraId="62E4BE3B" w14:textId="09C895E3" w:rsidR="00452DEE" w:rsidRDefault="0066223A" w:rsidP="000A42F6">
      <w:r>
        <w:t>You should submit your code</w:t>
      </w:r>
      <w:r w:rsidR="000673D9">
        <w:t xml:space="preserve"> for review</w:t>
      </w:r>
      <w:r w:rsidR="00452DEE">
        <w:t xml:space="preserve"> by </w:t>
      </w:r>
      <w:r w:rsidR="000A42F6">
        <w:t>16:00 on</w:t>
      </w:r>
      <w:r w:rsidR="00452DEE">
        <w:t xml:space="preserve"> Friday</w:t>
      </w:r>
      <w:r w:rsidR="000A42F6">
        <w:t>,</w:t>
      </w:r>
      <w:r w:rsidR="00452DEE">
        <w:t xml:space="preserve"> </w:t>
      </w:r>
      <w:r w:rsidR="00726418">
        <w:t>2</w:t>
      </w:r>
      <w:r w:rsidR="00C7737F">
        <w:t>5</w:t>
      </w:r>
      <w:r w:rsidR="00726418">
        <w:rPr>
          <w:vertAlign w:val="superscript"/>
        </w:rPr>
        <w:t xml:space="preserve"> </w:t>
      </w:r>
      <w:r w:rsidR="00726418">
        <w:t>November</w:t>
      </w:r>
      <w:r w:rsidR="000A42F6">
        <w:t xml:space="preserve"> </w:t>
      </w:r>
      <w:r w:rsidR="00726418">
        <w:t>202</w:t>
      </w:r>
      <w:r w:rsidR="00C7737F">
        <w:t>2</w:t>
      </w:r>
      <w:r w:rsidR="00726418">
        <w:t xml:space="preserve"> in the advertised format.</w:t>
      </w:r>
    </w:p>
    <w:p w14:paraId="67D85E79" w14:textId="48F06D28" w:rsidR="001C218F" w:rsidRPr="000673D9" w:rsidRDefault="00376F32" w:rsidP="000673D9">
      <w:r w:rsidRPr="00AE5E9D">
        <w:t xml:space="preserve">Each group will </w:t>
      </w:r>
      <w:r w:rsidR="00852D85" w:rsidRPr="00AE5E9D">
        <w:t>review</w:t>
      </w:r>
      <w:r w:rsidR="000673D9">
        <w:t>/</w:t>
      </w:r>
      <w:r w:rsidR="00852D85" w:rsidRPr="00AE5E9D">
        <w:t>test</w:t>
      </w:r>
      <w:r w:rsidRPr="00AE5E9D">
        <w:t xml:space="preserve"> the </w:t>
      </w:r>
      <w:r w:rsidR="006B204F">
        <w:t>a</w:t>
      </w:r>
      <w:r w:rsidRPr="00AE5E9D">
        <w:t xml:space="preserve">pp of another group and evaluate </w:t>
      </w:r>
      <w:r w:rsidR="00B7628E" w:rsidRPr="00AE5E9D">
        <w:t xml:space="preserve">it </w:t>
      </w:r>
      <w:r w:rsidR="00967B99">
        <w:t>according to a set</w:t>
      </w:r>
      <w:r w:rsidR="00852D85" w:rsidRPr="00AE5E9D">
        <w:t xml:space="preserve"> of criteria</w:t>
      </w:r>
      <w:r w:rsidR="000673D9">
        <w:t>. The review must be submitted</w:t>
      </w:r>
      <w:r w:rsidR="002C4FBD" w:rsidRPr="00AE5E9D">
        <w:t xml:space="preserve"> by </w:t>
      </w:r>
      <w:r w:rsidR="000673D9">
        <w:t>16:00 on</w:t>
      </w:r>
      <w:r w:rsidR="002C4FBD" w:rsidRPr="00AE5E9D">
        <w:t xml:space="preserve"> Friday</w:t>
      </w:r>
      <w:r w:rsidR="000673D9">
        <w:t>,</w:t>
      </w:r>
      <w:r w:rsidR="002C4FBD" w:rsidRPr="00AE5E9D">
        <w:t xml:space="preserve"> </w:t>
      </w:r>
      <w:r w:rsidR="00EF3BAD">
        <w:t>2</w:t>
      </w:r>
      <w:r w:rsidR="005C7C2C" w:rsidRPr="00AE5E9D">
        <w:t xml:space="preserve"> December</w:t>
      </w:r>
      <w:r w:rsidR="000673D9">
        <w:t xml:space="preserve"> </w:t>
      </w:r>
      <w:r w:rsidR="005C7C2C" w:rsidRPr="00AE5E9D">
        <w:t>202</w:t>
      </w:r>
      <w:r w:rsidR="00EF3BAD">
        <w:t>2</w:t>
      </w:r>
      <w:r w:rsidR="005C7C2C" w:rsidRPr="00AE5E9D">
        <w:t>.</w:t>
      </w:r>
    </w:p>
    <w:p w14:paraId="04D4EF49" w14:textId="71C79818" w:rsidR="007013EF" w:rsidRPr="00967B99" w:rsidRDefault="007013EF" w:rsidP="00967B99">
      <w:pPr>
        <w:pStyle w:val="Heading1"/>
        <w:rPr>
          <w:rFonts w:eastAsia="Times New Roman"/>
          <w:bCs/>
          <w:lang w:val="en-US"/>
        </w:rPr>
      </w:pPr>
      <w:r w:rsidRPr="007013EF">
        <w:rPr>
          <w:rFonts w:eastAsia="Times New Roman"/>
          <w:lang w:val="en-US"/>
        </w:rPr>
        <w:t>Assessment</w:t>
      </w:r>
    </w:p>
    <w:p w14:paraId="7B7C97A0" w14:textId="2BDAA528" w:rsidR="006F6A56" w:rsidRDefault="00333544" w:rsidP="00C62FCE">
      <w:pPr>
        <w:rPr>
          <w:lang w:val="en-US"/>
        </w:rPr>
      </w:pPr>
      <w:r w:rsidRPr="006F6A56">
        <w:rPr>
          <w:lang w:val="en-US"/>
        </w:rPr>
        <w:t>Students will be awarded individual marks</w:t>
      </w:r>
      <w:r w:rsidR="00C62FCE">
        <w:rPr>
          <w:lang w:val="en-US"/>
        </w:rPr>
        <w:t xml:space="preserve">, </w:t>
      </w:r>
      <w:r w:rsidRPr="006F6A56">
        <w:rPr>
          <w:lang w:val="en-US"/>
        </w:rPr>
        <w:t>out of 100</w:t>
      </w:r>
      <w:r w:rsidR="00C62FCE">
        <w:rPr>
          <w:lang w:val="en-US"/>
        </w:rPr>
        <w:t xml:space="preserve">, </w:t>
      </w:r>
      <w:r w:rsidRPr="006F6A56">
        <w:rPr>
          <w:lang w:val="en-US"/>
        </w:rPr>
        <w:t xml:space="preserve">based on the </w:t>
      </w:r>
      <w:r w:rsidR="00C62FCE">
        <w:rPr>
          <w:lang w:val="en-US"/>
        </w:rPr>
        <w:t xml:space="preserve">demonstration, peer review </w:t>
      </w:r>
      <w:r w:rsidRPr="006F6A56">
        <w:rPr>
          <w:lang w:val="en-US"/>
        </w:rPr>
        <w:t xml:space="preserve">and the final </w:t>
      </w:r>
      <w:r w:rsidR="00C62FCE">
        <w:rPr>
          <w:lang w:val="en-US"/>
        </w:rPr>
        <w:t xml:space="preserve">written </w:t>
      </w:r>
      <w:r w:rsidRPr="006F6A56">
        <w:rPr>
          <w:lang w:val="en-US"/>
        </w:rPr>
        <w:t>report.</w:t>
      </w:r>
      <w:r w:rsidR="00C62FCE">
        <w:rPr>
          <w:lang w:val="en-US"/>
        </w:rPr>
        <w:t xml:space="preserve"> </w:t>
      </w:r>
      <w:r w:rsidRPr="006F6A56">
        <w:rPr>
          <w:lang w:val="en-US"/>
        </w:rPr>
        <w:t xml:space="preserve">Criteria for assessment are as follows: </w:t>
      </w:r>
    </w:p>
    <w:p w14:paraId="4B76CAEB" w14:textId="3A6B341C" w:rsidR="00C81483" w:rsidRDefault="00C42CB5" w:rsidP="00C81483">
      <w:pPr>
        <w:pStyle w:val="Heading2"/>
        <w:rPr>
          <w:rFonts w:eastAsia="Times New Roman"/>
          <w:lang w:val="en-US"/>
        </w:rPr>
      </w:pPr>
      <w:r w:rsidRPr="006F6A56">
        <w:rPr>
          <w:rFonts w:eastAsia="Times New Roman"/>
          <w:lang w:val="en-US"/>
        </w:rPr>
        <w:t>Presentation</w:t>
      </w:r>
      <w:r w:rsidR="00C81483">
        <w:rPr>
          <w:rFonts w:eastAsia="Times New Roman"/>
          <w:lang w:val="en-US"/>
        </w:rPr>
        <w:t xml:space="preserve"> [5</w:t>
      </w:r>
      <w:r w:rsidR="004C40AD">
        <w:rPr>
          <w:rFonts w:eastAsia="Times New Roman"/>
          <w:lang w:val="en-US"/>
        </w:rPr>
        <w:t xml:space="preserve"> marks</w:t>
      </w:r>
      <w:r w:rsidR="00C81483">
        <w:rPr>
          <w:rFonts w:eastAsia="Times New Roman"/>
          <w:lang w:val="en-US"/>
        </w:rPr>
        <w:t>]</w:t>
      </w:r>
    </w:p>
    <w:p w14:paraId="600E66C4" w14:textId="2E208ECF" w:rsidR="00C81483" w:rsidRDefault="00C42CB5" w:rsidP="00C81483">
      <w:pPr>
        <w:rPr>
          <w:lang w:val="en-US"/>
        </w:rPr>
      </w:pPr>
      <w:r w:rsidRPr="006F6A56">
        <w:rPr>
          <w:lang w:val="en-US"/>
        </w:rPr>
        <w:t>Quality of the oral presentation</w:t>
      </w:r>
      <w:r w:rsidR="009C046E">
        <w:rPr>
          <w:lang w:val="en-US"/>
        </w:rPr>
        <w:t xml:space="preserve">, </w:t>
      </w:r>
      <w:proofErr w:type="gramStart"/>
      <w:r w:rsidR="009C046E">
        <w:rPr>
          <w:lang w:val="en-US"/>
        </w:rPr>
        <w:t>slides</w:t>
      </w:r>
      <w:proofErr w:type="gramEnd"/>
      <w:r w:rsidRPr="006F6A56">
        <w:rPr>
          <w:lang w:val="en-US"/>
        </w:rPr>
        <w:t xml:space="preserve"> and demonstration</w:t>
      </w:r>
      <w:r w:rsidR="00C81483">
        <w:rPr>
          <w:lang w:val="en-US"/>
        </w:rPr>
        <w:t>.</w:t>
      </w:r>
    </w:p>
    <w:p w14:paraId="7386A464" w14:textId="6675DEA7" w:rsidR="00C81483" w:rsidRDefault="00C81483" w:rsidP="00C81483">
      <w:pPr>
        <w:pStyle w:val="Heading2"/>
        <w:rPr>
          <w:rFonts w:eastAsia="Times New Roman"/>
          <w:lang w:val="en-US"/>
        </w:rPr>
      </w:pPr>
      <w:r w:rsidRPr="006F6A56">
        <w:rPr>
          <w:rFonts w:eastAsia="Times New Roman"/>
          <w:lang w:val="en-US"/>
        </w:rPr>
        <w:t xml:space="preserve">Peer Review </w:t>
      </w:r>
      <w:r w:rsidRPr="00C81483">
        <w:rPr>
          <w:rFonts w:eastAsia="Times New Roman"/>
          <w:lang w:val="en-US"/>
        </w:rPr>
        <w:t>[15</w:t>
      </w:r>
      <w:r w:rsidR="004C40AD">
        <w:rPr>
          <w:rFonts w:eastAsia="Times New Roman"/>
          <w:lang w:val="en-US"/>
        </w:rPr>
        <w:t xml:space="preserve"> marks</w:t>
      </w:r>
      <w:r w:rsidRPr="00C81483">
        <w:rPr>
          <w:rFonts w:eastAsia="Times New Roman"/>
          <w:lang w:val="en-US"/>
        </w:rPr>
        <w:t>]</w:t>
      </w:r>
    </w:p>
    <w:p w14:paraId="5CF955F8" w14:textId="0898D607" w:rsidR="00C42CB5" w:rsidRPr="006F6A56" w:rsidRDefault="009C046E" w:rsidP="009C046E">
      <w:pPr>
        <w:rPr>
          <w:lang w:val="en-US"/>
        </w:rPr>
      </w:pPr>
      <w:r>
        <w:rPr>
          <w:lang w:val="en-US"/>
        </w:rPr>
        <w:t>Marks are awarded for thorough testing and the quality of the submitted review.</w:t>
      </w:r>
    </w:p>
    <w:p w14:paraId="01200943" w14:textId="48759DB4" w:rsidR="009C046E" w:rsidRDefault="00C42CB5" w:rsidP="009C046E">
      <w:pPr>
        <w:pStyle w:val="Heading2"/>
        <w:rPr>
          <w:rFonts w:eastAsia="Times New Roman"/>
          <w:lang w:val="en-US"/>
        </w:rPr>
      </w:pPr>
      <w:r w:rsidRPr="006F6A56">
        <w:rPr>
          <w:rFonts w:eastAsia="Times New Roman"/>
          <w:lang w:val="en-US"/>
        </w:rPr>
        <w:lastRenderedPageBreak/>
        <w:t>Analysis</w:t>
      </w:r>
      <w:r w:rsidR="009C046E">
        <w:rPr>
          <w:rFonts w:eastAsia="Times New Roman"/>
          <w:lang w:val="en-US"/>
        </w:rPr>
        <w:t xml:space="preserve"> [</w:t>
      </w:r>
      <w:r w:rsidRPr="006F6A56">
        <w:rPr>
          <w:rFonts w:eastAsia="Times New Roman"/>
          <w:lang w:val="en-US"/>
        </w:rPr>
        <w:t>20</w:t>
      </w:r>
      <w:r w:rsidR="004C40AD">
        <w:rPr>
          <w:rFonts w:eastAsia="Times New Roman"/>
          <w:lang w:val="en-US"/>
        </w:rPr>
        <w:t xml:space="preserve"> marks</w:t>
      </w:r>
      <w:r w:rsidRPr="006F6A56">
        <w:rPr>
          <w:rFonts w:eastAsia="Times New Roman"/>
          <w:lang w:val="en-US"/>
        </w:rPr>
        <w:t>]</w:t>
      </w:r>
    </w:p>
    <w:p w14:paraId="18126CAB" w14:textId="0F8EE110" w:rsidR="00C42CB5" w:rsidRDefault="00C42CB5" w:rsidP="009C046E">
      <w:pPr>
        <w:rPr>
          <w:lang w:val="en-US"/>
        </w:rPr>
      </w:pPr>
      <w:r w:rsidRPr="006F6A56">
        <w:rPr>
          <w:lang w:val="en-US"/>
        </w:rPr>
        <w:t xml:space="preserve">Critical analysis using quantitative methods and performance </w:t>
      </w:r>
      <w:r w:rsidR="00B45A24">
        <w:rPr>
          <w:lang w:val="en-US"/>
        </w:rPr>
        <w:t xml:space="preserve">analysis </w:t>
      </w:r>
      <w:r w:rsidRPr="006F6A56">
        <w:rPr>
          <w:lang w:val="en-US"/>
        </w:rPr>
        <w:t>presented as graphs</w:t>
      </w:r>
      <w:r w:rsidR="00B45A24">
        <w:rPr>
          <w:lang w:val="en-US"/>
        </w:rPr>
        <w:t>, with a</w:t>
      </w:r>
      <w:r w:rsidR="009C046E">
        <w:rPr>
          <w:lang w:val="en-US"/>
        </w:rPr>
        <w:t xml:space="preserve"> </w:t>
      </w:r>
      <w:r w:rsidRPr="006F6A56">
        <w:rPr>
          <w:lang w:val="en-US"/>
        </w:rPr>
        <w:t>balanced interpretation of the results.</w:t>
      </w:r>
    </w:p>
    <w:p w14:paraId="24990B59" w14:textId="3314E203" w:rsidR="00B45A24" w:rsidRDefault="00333544" w:rsidP="00B45A24">
      <w:pPr>
        <w:pStyle w:val="Heading2"/>
        <w:rPr>
          <w:rFonts w:eastAsia="Times New Roman"/>
          <w:lang w:val="en-US"/>
        </w:rPr>
      </w:pPr>
      <w:r w:rsidRPr="006F6A56">
        <w:rPr>
          <w:rFonts w:eastAsia="Times New Roman"/>
          <w:lang w:val="en-US"/>
        </w:rPr>
        <w:t>Technical evaluation</w:t>
      </w:r>
      <w:r w:rsidR="00B45A24">
        <w:rPr>
          <w:rFonts w:eastAsia="Times New Roman"/>
          <w:lang w:val="en-US"/>
        </w:rPr>
        <w:t xml:space="preserve"> [</w:t>
      </w:r>
      <w:r w:rsidRPr="006F6A56">
        <w:rPr>
          <w:rFonts w:eastAsia="Times New Roman"/>
          <w:lang w:val="en-US"/>
        </w:rPr>
        <w:t>60</w:t>
      </w:r>
      <w:r w:rsidR="004C40AD">
        <w:rPr>
          <w:rFonts w:eastAsia="Times New Roman"/>
          <w:lang w:val="en-US"/>
        </w:rPr>
        <w:t xml:space="preserve"> marks</w:t>
      </w:r>
      <w:r w:rsidRPr="006F6A56">
        <w:rPr>
          <w:rFonts w:eastAsia="Times New Roman"/>
          <w:lang w:val="en-US"/>
        </w:rPr>
        <w:t>]</w:t>
      </w:r>
    </w:p>
    <w:p w14:paraId="7F6F9D3C" w14:textId="780BA7BB" w:rsidR="00734318" w:rsidRPr="00734318" w:rsidRDefault="00734318" w:rsidP="00734318">
      <w:pPr>
        <w:rPr>
          <w:lang w:val="en-US"/>
        </w:rPr>
      </w:pPr>
      <w:r>
        <w:rPr>
          <w:lang w:val="en-US"/>
        </w:rPr>
        <w:t>The following factors will be considered</w:t>
      </w:r>
      <w:r w:rsidR="004C40AD">
        <w:rPr>
          <w:lang w:val="en-US"/>
        </w:rPr>
        <w:t xml:space="preserve"> when marking the technical merit of the project:</w:t>
      </w:r>
    </w:p>
    <w:p w14:paraId="179B8E6F" w14:textId="77777777" w:rsidR="00734318" w:rsidRPr="00734318" w:rsidRDefault="00333544">
      <w:pPr>
        <w:pStyle w:val="ListParagraph"/>
        <w:numPr>
          <w:ilvl w:val="0"/>
          <w:numId w:val="23"/>
        </w:numPr>
        <w:rPr>
          <w:lang w:val="en-US"/>
        </w:rPr>
      </w:pPr>
      <w:r w:rsidRPr="00734318">
        <w:rPr>
          <w:lang w:val="en-US"/>
        </w:rPr>
        <w:t>Completion of the project to produce a working prototype</w:t>
      </w:r>
    </w:p>
    <w:p w14:paraId="7995D2D7" w14:textId="4BFA158A" w:rsidR="00734318" w:rsidRPr="00734318" w:rsidRDefault="00734318">
      <w:pPr>
        <w:pStyle w:val="ListParagraph"/>
        <w:numPr>
          <w:ilvl w:val="0"/>
          <w:numId w:val="23"/>
        </w:numPr>
        <w:rPr>
          <w:lang w:val="en-US"/>
        </w:rPr>
      </w:pPr>
      <w:r w:rsidRPr="00734318">
        <w:rPr>
          <w:lang w:val="en-US"/>
        </w:rPr>
        <w:t>D</w:t>
      </w:r>
      <w:r w:rsidR="00333544" w:rsidRPr="00734318">
        <w:rPr>
          <w:lang w:val="en-US"/>
        </w:rPr>
        <w:t>egree of difficulty</w:t>
      </w:r>
    </w:p>
    <w:p w14:paraId="3FB00493" w14:textId="63DB4EE9" w:rsidR="00734318" w:rsidRPr="00734318" w:rsidRDefault="00734318">
      <w:pPr>
        <w:pStyle w:val="ListParagraph"/>
        <w:numPr>
          <w:ilvl w:val="0"/>
          <w:numId w:val="23"/>
        </w:numPr>
        <w:rPr>
          <w:lang w:val="en-US"/>
        </w:rPr>
      </w:pPr>
      <w:r w:rsidRPr="00734318">
        <w:rPr>
          <w:lang w:val="en-US"/>
        </w:rPr>
        <w:t>Q</w:t>
      </w:r>
      <w:r w:rsidR="00333544" w:rsidRPr="00734318">
        <w:rPr>
          <w:lang w:val="en-US"/>
        </w:rPr>
        <w:t>uality and amount of work undertaken</w:t>
      </w:r>
    </w:p>
    <w:p w14:paraId="41AB22BC" w14:textId="4E36F3DB" w:rsidR="00734318" w:rsidRPr="00734318" w:rsidRDefault="00734318">
      <w:pPr>
        <w:pStyle w:val="ListParagraph"/>
        <w:numPr>
          <w:ilvl w:val="0"/>
          <w:numId w:val="23"/>
        </w:numPr>
        <w:rPr>
          <w:lang w:val="en-US"/>
        </w:rPr>
      </w:pPr>
      <w:r w:rsidRPr="00734318">
        <w:rPr>
          <w:lang w:val="en-US"/>
        </w:rPr>
        <w:t>Ju</w:t>
      </w:r>
      <w:r w:rsidR="00333544" w:rsidRPr="00734318">
        <w:rPr>
          <w:lang w:val="en-US"/>
        </w:rPr>
        <w:t>stification of design decisions</w:t>
      </w:r>
    </w:p>
    <w:p w14:paraId="4FD2FFC9" w14:textId="627E6C72" w:rsidR="006F6A56" w:rsidRDefault="00734318">
      <w:pPr>
        <w:pStyle w:val="ListParagraph"/>
        <w:numPr>
          <w:ilvl w:val="0"/>
          <w:numId w:val="23"/>
        </w:numPr>
        <w:rPr>
          <w:lang w:val="en-US"/>
        </w:rPr>
      </w:pPr>
      <w:r w:rsidRPr="00734318">
        <w:rPr>
          <w:lang w:val="en-US"/>
        </w:rPr>
        <w:t>S</w:t>
      </w:r>
      <w:r w:rsidR="00333544" w:rsidRPr="00734318">
        <w:rPr>
          <w:lang w:val="en-US"/>
        </w:rPr>
        <w:t xml:space="preserve">oftware design for reusability </w:t>
      </w:r>
    </w:p>
    <w:p w14:paraId="27132C74" w14:textId="6DAF6F82" w:rsidR="00F16C71" w:rsidRPr="004B0F29" w:rsidRDefault="004B0F29" w:rsidP="00F16C71">
      <w:pPr>
        <w:rPr>
          <w:lang w:val="en-US"/>
        </w:rPr>
      </w:pPr>
      <w:r>
        <w:rPr>
          <w:lang w:val="en-US"/>
        </w:rPr>
        <w:t xml:space="preserve">We specifically look for features from the following sets to determine your mark. Please note that you should implement </w:t>
      </w:r>
      <w:r>
        <w:rPr>
          <w:b/>
          <w:bCs/>
          <w:lang w:val="en-US"/>
        </w:rPr>
        <w:t>all</w:t>
      </w:r>
      <w:r>
        <w:rPr>
          <w:lang w:val="en-US"/>
        </w:rPr>
        <w:t xml:space="preserve"> the essential features before moving onto desirable or advanced features.</w:t>
      </w:r>
    </w:p>
    <w:p w14:paraId="35D39A4B" w14:textId="7A8848E1" w:rsidR="00F16C71" w:rsidRPr="00F16C71" w:rsidRDefault="00F16C71" w:rsidP="00F16C71">
      <w:pPr>
        <w:pStyle w:val="Heading3"/>
        <w:rPr>
          <w:rFonts w:eastAsia="Times New Roman"/>
          <w:lang w:val="en-US"/>
        </w:rPr>
      </w:pPr>
      <w:r w:rsidRPr="00F16C71">
        <w:rPr>
          <w:rFonts w:eastAsia="Times New Roman"/>
          <w:lang w:val="en-US"/>
        </w:rPr>
        <w:t>Essential features [0-41 marks]</w:t>
      </w:r>
    </w:p>
    <w:p w14:paraId="62ADA72D" w14:textId="16B4D154" w:rsidR="00F16C71" w:rsidRPr="00F16C71" w:rsidRDefault="00712B9D">
      <w:pPr>
        <w:pStyle w:val="NoSpacing"/>
        <w:numPr>
          <w:ilvl w:val="0"/>
          <w:numId w:val="24"/>
        </w:numPr>
        <w:rPr>
          <w:rFonts w:asciiTheme="majorHAnsi" w:eastAsiaTheme="majorEastAsia" w:hAnsiTheme="majorHAnsi" w:cstheme="majorBidi"/>
          <w:color w:val="1F3763" w:themeColor="accent1" w:themeShade="7F"/>
          <w:sz w:val="24"/>
          <w:szCs w:val="24"/>
        </w:rPr>
      </w:pPr>
      <w:r>
        <w:rPr>
          <w:lang w:val="en-US"/>
        </w:rPr>
        <w:t>O</w:t>
      </w:r>
      <w:r w:rsidR="00F16C71" w:rsidRPr="00F16C71">
        <w:rPr>
          <w:lang w:val="en-US"/>
        </w:rPr>
        <w:t xml:space="preserve">n-device, real-time Human Activity Recognition (ML </w:t>
      </w:r>
      <w:r w:rsidR="00921641">
        <w:rPr>
          <w:lang w:val="en-US"/>
        </w:rPr>
        <w:t>in the Android app</w:t>
      </w:r>
      <w:r w:rsidR="00F16C71" w:rsidRPr="00F16C71">
        <w:rPr>
          <w:lang w:val="en-US"/>
        </w:rPr>
        <w:t xml:space="preserve"> or </w:t>
      </w:r>
      <w:r>
        <w:rPr>
          <w:lang w:val="en-US"/>
        </w:rPr>
        <w:t>custom firmware</w:t>
      </w:r>
      <w:r w:rsidR="00F16C71" w:rsidRPr="00F16C71">
        <w:rPr>
          <w:lang w:val="en-US"/>
        </w:rPr>
        <w:t xml:space="preserve"> on the Thingy)</w:t>
      </w:r>
    </w:p>
    <w:p w14:paraId="3AF35AF1" w14:textId="458A2525" w:rsidR="00F16C71" w:rsidRPr="00F16C71" w:rsidRDefault="00712B9D">
      <w:pPr>
        <w:pStyle w:val="ListParagraph"/>
        <w:numPr>
          <w:ilvl w:val="0"/>
          <w:numId w:val="24"/>
        </w:numPr>
        <w:rPr>
          <w:lang w:val="en-US"/>
        </w:rPr>
      </w:pPr>
      <w:r>
        <w:rPr>
          <w:lang w:val="en-US"/>
        </w:rPr>
        <w:t>B</w:t>
      </w:r>
      <w:r w:rsidR="00F16C71" w:rsidRPr="00F16C71">
        <w:rPr>
          <w:lang w:val="en-US"/>
        </w:rPr>
        <w:t>asic interface for users to view the current activity</w:t>
      </w:r>
    </w:p>
    <w:p w14:paraId="24F4911D" w14:textId="5F1907FB" w:rsidR="00F16C71" w:rsidRPr="00F16C71" w:rsidRDefault="00712B9D">
      <w:pPr>
        <w:pStyle w:val="ListParagraph"/>
        <w:numPr>
          <w:ilvl w:val="0"/>
          <w:numId w:val="24"/>
        </w:numPr>
        <w:rPr>
          <w:lang w:val="en-US"/>
        </w:rPr>
      </w:pPr>
      <w:r>
        <w:rPr>
          <w:lang w:val="en-US"/>
        </w:rPr>
        <w:t>A</w:t>
      </w:r>
      <w:r w:rsidR="00F16C71" w:rsidRPr="00F16C71">
        <w:rPr>
          <w:lang w:val="en-US"/>
        </w:rPr>
        <w:t xml:space="preserve">bility for user to pair a </w:t>
      </w:r>
      <w:proofErr w:type="spellStart"/>
      <w:r w:rsidR="00F16C71" w:rsidRPr="00F16C71">
        <w:rPr>
          <w:lang w:val="en-US"/>
        </w:rPr>
        <w:t>Respeck</w:t>
      </w:r>
      <w:proofErr w:type="spellEnd"/>
      <w:r w:rsidR="00F16C71" w:rsidRPr="00F16C71">
        <w:rPr>
          <w:lang w:val="en-US"/>
        </w:rPr>
        <w:t xml:space="preserve"> or a Thingy</w:t>
      </w:r>
    </w:p>
    <w:p w14:paraId="70410A97" w14:textId="77777777" w:rsidR="00712B9D" w:rsidRDefault="00712B9D">
      <w:pPr>
        <w:pStyle w:val="ListParagraph"/>
        <w:numPr>
          <w:ilvl w:val="0"/>
          <w:numId w:val="24"/>
        </w:numPr>
        <w:rPr>
          <w:lang w:val="en-US"/>
        </w:rPr>
      </w:pPr>
      <w:r>
        <w:rPr>
          <w:lang w:val="en-US"/>
        </w:rPr>
        <w:t>C</w:t>
      </w:r>
      <w:r w:rsidR="00F16C71" w:rsidRPr="00F16C71">
        <w:rPr>
          <w:lang w:val="en-US"/>
        </w:rPr>
        <w:t>lassification of a subset of activities</w:t>
      </w:r>
      <w:r>
        <w:rPr>
          <w:lang w:val="en-US"/>
        </w:rPr>
        <w:t>:</w:t>
      </w:r>
    </w:p>
    <w:p w14:paraId="32AEB48D" w14:textId="3A96F5FE" w:rsidR="00712B9D" w:rsidRPr="00712B9D" w:rsidRDefault="00F16C71">
      <w:pPr>
        <w:pStyle w:val="ListParagraph"/>
        <w:numPr>
          <w:ilvl w:val="1"/>
          <w:numId w:val="24"/>
        </w:numPr>
        <w:rPr>
          <w:lang w:val="en-US"/>
        </w:rPr>
      </w:pPr>
      <w:r w:rsidRPr="00712B9D">
        <w:rPr>
          <w:lang w:val="en-US"/>
        </w:rPr>
        <w:t>Sitting/Standing</w:t>
      </w:r>
    </w:p>
    <w:p w14:paraId="49F0D5DB" w14:textId="77777777" w:rsidR="00712B9D" w:rsidRPr="00712B9D" w:rsidRDefault="00F16C71">
      <w:pPr>
        <w:pStyle w:val="ListParagraph"/>
        <w:numPr>
          <w:ilvl w:val="1"/>
          <w:numId w:val="24"/>
        </w:numPr>
        <w:rPr>
          <w:lang w:val="en-US"/>
        </w:rPr>
      </w:pPr>
      <w:r w:rsidRPr="00712B9D">
        <w:rPr>
          <w:lang w:val="en-US"/>
        </w:rPr>
        <w:t>Walking</w:t>
      </w:r>
    </w:p>
    <w:p w14:paraId="5C2771A8" w14:textId="535C510A" w:rsidR="00712B9D" w:rsidRPr="00712B9D" w:rsidRDefault="00F16C71">
      <w:pPr>
        <w:pStyle w:val="ListParagraph"/>
        <w:numPr>
          <w:ilvl w:val="1"/>
          <w:numId w:val="24"/>
        </w:numPr>
        <w:rPr>
          <w:lang w:val="en-US"/>
        </w:rPr>
      </w:pPr>
      <w:r w:rsidRPr="00712B9D">
        <w:rPr>
          <w:lang w:val="en-US"/>
        </w:rPr>
        <w:t>Running</w:t>
      </w:r>
    </w:p>
    <w:p w14:paraId="556FDCE7" w14:textId="48F27160" w:rsidR="00F16C71" w:rsidRPr="00712B9D" w:rsidRDefault="00F16C71">
      <w:pPr>
        <w:pStyle w:val="ListParagraph"/>
        <w:numPr>
          <w:ilvl w:val="1"/>
          <w:numId w:val="24"/>
        </w:numPr>
        <w:rPr>
          <w:lang w:val="en-US"/>
        </w:rPr>
      </w:pPr>
      <w:r w:rsidRPr="00712B9D">
        <w:rPr>
          <w:lang w:val="en-US"/>
        </w:rPr>
        <w:t>Lying Down</w:t>
      </w:r>
    </w:p>
    <w:p w14:paraId="0A9B4C5E" w14:textId="77777777" w:rsidR="00921641" w:rsidRDefault="00712B9D">
      <w:pPr>
        <w:pStyle w:val="ListParagraph"/>
        <w:numPr>
          <w:ilvl w:val="0"/>
          <w:numId w:val="24"/>
        </w:numPr>
        <w:rPr>
          <w:lang w:val="en-US"/>
        </w:rPr>
      </w:pPr>
      <w:r>
        <w:rPr>
          <w:lang w:val="en-US"/>
        </w:rPr>
        <w:t>A</w:t>
      </w:r>
      <w:r w:rsidR="00F16C71" w:rsidRPr="00F16C71">
        <w:rPr>
          <w:lang w:val="en-US"/>
        </w:rPr>
        <w:t>ccuracy of 85-90%</w:t>
      </w:r>
    </w:p>
    <w:p w14:paraId="5EAB4A20" w14:textId="77777777" w:rsidR="00921641" w:rsidRDefault="00921641" w:rsidP="00921641">
      <w:pPr>
        <w:pStyle w:val="Heading3"/>
      </w:pPr>
      <w:r>
        <w:t>Desirable features [42 – 54 marks]</w:t>
      </w:r>
    </w:p>
    <w:p w14:paraId="6C478AC2" w14:textId="199DF264" w:rsidR="00921641" w:rsidRDefault="00921641" w:rsidP="00921641">
      <w:r>
        <w:t xml:space="preserve">Accuracy of 91-95% for your basic implementation, plus at least one of the following features: </w:t>
      </w:r>
    </w:p>
    <w:p w14:paraId="0FA32C37" w14:textId="5A8A5B59" w:rsidR="00921641" w:rsidRDefault="00921641">
      <w:pPr>
        <w:pStyle w:val="ListParagraph"/>
        <w:numPr>
          <w:ilvl w:val="0"/>
          <w:numId w:val="25"/>
        </w:numPr>
      </w:pPr>
      <w:r>
        <w:t>Classification of all activities - provide cross validation accuracy</w:t>
      </w:r>
    </w:p>
    <w:p w14:paraId="01E3F7A7" w14:textId="43CC4F4B" w:rsidR="00921641" w:rsidRDefault="00921641">
      <w:pPr>
        <w:pStyle w:val="ListParagraph"/>
        <w:numPr>
          <w:ilvl w:val="0"/>
          <w:numId w:val="25"/>
        </w:numPr>
      </w:pPr>
      <w:r>
        <w:t xml:space="preserve">Use of both </w:t>
      </w:r>
      <w:r w:rsidR="000248CA">
        <w:t>devices (</w:t>
      </w:r>
      <w:proofErr w:type="spellStart"/>
      <w:r w:rsidR="000248CA">
        <w:t>Respeck</w:t>
      </w:r>
      <w:proofErr w:type="spellEnd"/>
      <w:r w:rsidR="000248CA">
        <w:t xml:space="preserve">, Thingy) </w:t>
      </w:r>
      <w:r w:rsidR="00A361E5">
        <w:t>or</w:t>
      </w:r>
      <w:r w:rsidR="000248CA">
        <w:t xml:space="preserve"> </w:t>
      </w:r>
      <w:r>
        <w:t>sensors</w:t>
      </w:r>
      <w:r w:rsidR="000248CA">
        <w:t xml:space="preserve"> (accelerometer, gyroscope)</w:t>
      </w:r>
      <w:r>
        <w:t xml:space="preserve"> to improve accuracy</w:t>
      </w:r>
    </w:p>
    <w:p w14:paraId="3A1ACCAA" w14:textId="1620883A" w:rsidR="00921641" w:rsidRDefault="000248CA">
      <w:pPr>
        <w:pStyle w:val="ListParagraph"/>
        <w:numPr>
          <w:ilvl w:val="0"/>
          <w:numId w:val="25"/>
        </w:numPr>
      </w:pPr>
      <w:r>
        <w:t>I</w:t>
      </w:r>
      <w:r w:rsidR="00921641">
        <w:t>ntuitive user interface</w:t>
      </w:r>
      <w:r>
        <w:t>, allowing</w:t>
      </w:r>
      <w:r w:rsidR="00921641">
        <w:t xml:space="preserve"> user logins and </w:t>
      </w:r>
      <w:r>
        <w:t xml:space="preserve">the </w:t>
      </w:r>
      <w:r w:rsidR="00921641">
        <w:t>ability to view historic data</w:t>
      </w:r>
    </w:p>
    <w:p w14:paraId="58A5A0B6" w14:textId="77777777" w:rsidR="000248CA" w:rsidRPr="000248CA" w:rsidRDefault="000248CA" w:rsidP="000248CA">
      <w:pPr>
        <w:pStyle w:val="Heading3"/>
        <w:rPr>
          <w:lang w:val="en-US"/>
        </w:rPr>
      </w:pPr>
      <w:r w:rsidRPr="000248CA">
        <w:rPr>
          <w:lang w:val="en-US"/>
        </w:rPr>
        <w:t>Advanced features [55 – 60 marks]</w:t>
      </w:r>
    </w:p>
    <w:p w14:paraId="65134978" w14:textId="464D7728" w:rsidR="000248CA" w:rsidRPr="000248CA" w:rsidRDefault="000248CA" w:rsidP="000248CA">
      <w:pPr>
        <w:rPr>
          <w:lang w:val="en-US"/>
        </w:rPr>
      </w:pPr>
      <w:r w:rsidRPr="000248CA">
        <w:rPr>
          <w:lang w:val="en-US"/>
        </w:rPr>
        <w:t xml:space="preserve">In addition to </w:t>
      </w:r>
      <w:r w:rsidR="00A361E5">
        <w:rPr>
          <w:lang w:val="en-US"/>
        </w:rPr>
        <w:t xml:space="preserve">all </w:t>
      </w:r>
      <w:r w:rsidRPr="000248CA">
        <w:rPr>
          <w:lang w:val="en-US"/>
        </w:rPr>
        <w:t>Essential and Desirable features, at least one of the following:</w:t>
      </w:r>
    </w:p>
    <w:p w14:paraId="2FF67B41" w14:textId="0C81A212" w:rsidR="000248CA" w:rsidRPr="00E10A5F" w:rsidRDefault="000248CA">
      <w:pPr>
        <w:pStyle w:val="ListParagraph"/>
        <w:numPr>
          <w:ilvl w:val="0"/>
          <w:numId w:val="26"/>
        </w:numPr>
        <w:rPr>
          <w:lang w:val="en-US"/>
        </w:rPr>
      </w:pPr>
      <w:r w:rsidRPr="00E10A5F">
        <w:rPr>
          <w:lang w:val="en-US"/>
        </w:rPr>
        <w:t>Enable users to calibrate the sensor to their own body</w:t>
      </w:r>
    </w:p>
    <w:p w14:paraId="1A2C60CB" w14:textId="77777777" w:rsidR="00E10A5F" w:rsidRPr="00E10A5F" w:rsidRDefault="00E10A5F">
      <w:pPr>
        <w:pStyle w:val="ListParagraph"/>
        <w:numPr>
          <w:ilvl w:val="0"/>
          <w:numId w:val="26"/>
        </w:numPr>
        <w:rPr>
          <w:lang w:val="en-US"/>
        </w:rPr>
      </w:pPr>
      <w:r w:rsidRPr="00E10A5F">
        <w:rPr>
          <w:lang w:val="en-US"/>
        </w:rPr>
        <w:t>P</w:t>
      </w:r>
      <w:r w:rsidR="000248CA" w:rsidRPr="00E10A5F">
        <w:rPr>
          <w:lang w:val="en-US"/>
        </w:rPr>
        <w:t>erform live classification in the cloud</w:t>
      </w:r>
    </w:p>
    <w:p w14:paraId="1EB1F095" w14:textId="1BA5B831" w:rsidR="000248CA" w:rsidRPr="00E10A5F" w:rsidRDefault="006B204F">
      <w:pPr>
        <w:pStyle w:val="ListParagraph"/>
        <w:numPr>
          <w:ilvl w:val="0"/>
          <w:numId w:val="26"/>
        </w:numPr>
        <w:rPr>
          <w:lang w:val="en-US"/>
        </w:rPr>
      </w:pPr>
      <w:r>
        <w:rPr>
          <w:lang w:val="en-US"/>
        </w:rPr>
        <w:t>S</w:t>
      </w:r>
      <w:r w:rsidR="000248CA" w:rsidRPr="00E10A5F">
        <w:rPr>
          <w:lang w:val="en-US"/>
        </w:rPr>
        <w:t>tep counting</w:t>
      </w:r>
    </w:p>
    <w:p w14:paraId="0D83433B" w14:textId="16F9531A" w:rsidR="000248CA" w:rsidRPr="00E10A5F" w:rsidRDefault="00E10A5F">
      <w:pPr>
        <w:pStyle w:val="ListParagraph"/>
        <w:numPr>
          <w:ilvl w:val="0"/>
          <w:numId w:val="26"/>
        </w:numPr>
        <w:rPr>
          <w:lang w:val="en-US"/>
        </w:rPr>
      </w:pPr>
      <w:r w:rsidRPr="00E10A5F">
        <w:rPr>
          <w:lang w:val="en-US"/>
        </w:rPr>
        <w:t>&gt;95%</w:t>
      </w:r>
      <w:r w:rsidR="000248CA" w:rsidRPr="00E10A5F">
        <w:rPr>
          <w:lang w:val="en-US"/>
        </w:rPr>
        <w:t xml:space="preserve"> accuracy for Essential Features</w:t>
      </w:r>
    </w:p>
    <w:p w14:paraId="68B15198" w14:textId="3A4EBA45" w:rsidR="00E10A5F" w:rsidRDefault="006E00F6" w:rsidP="00E10A5F">
      <w:pPr>
        <w:pStyle w:val="Heading1"/>
        <w:rPr>
          <w:rFonts w:eastAsia="Times New Roman"/>
          <w:lang w:val="en-US"/>
        </w:rPr>
      </w:pPr>
      <w:r>
        <w:rPr>
          <w:lang w:val="en-US"/>
        </w:rPr>
        <w:t xml:space="preserve">The </w:t>
      </w:r>
      <w:r w:rsidR="00E10A5F">
        <w:rPr>
          <w:lang w:val="en-US"/>
        </w:rPr>
        <w:t>End</w:t>
      </w:r>
    </w:p>
    <w:p w14:paraId="4750A9F2" w14:textId="77777777" w:rsidR="00AC012B" w:rsidRDefault="00E10A5F" w:rsidP="00E10A5F">
      <w:pPr>
        <w:rPr>
          <w:lang w:val="en-US"/>
        </w:rPr>
      </w:pPr>
      <w:r>
        <w:rPr>
          <w:lang w:val="en-US"/>
        </w:rPr>
        <w:t>We hope that you have enjoyed the course and acquired new skills, which will be useful for future projects!</w:t>
      </w:r>
    </w:p>
    <w:p w14:paraId="29112CF3" w14:textId="1CC1867A" w:rsidR="00E10A5F" w:rsidRDefault="00E10A5F" w:rsidP="00E10A5F">
      <w:pPr>
        <w:rPr>
          <w:lang w:val="en-US"/>
        </w:rPr>
      </w:pPr>
      <w:r>
        <w:rPr>
          <w:lang w:val="en-US"/>
        </w:rPr>
        <w:t xml:space="preserve">Final marks </w:t>
      </w:r>
      <w:r w:rsidR="00AC012B">
        <w:rPr>
          <w:lang w:val="en-US"/>
        </w:rPr>
        <w:t xml:space="preserve">and feedback </w:t>
      </w:r>
      <w:r>
        <w:rPr>
          <w:lang w:val="en-US"/>
        </w:rPr>
        <w:t>for Coursework 3</w:t>
      </w:r>
      <w:r w:rsidR="00AC012B">
        <w:rPr>
          <w:lang w:val="en-US"/>
        </w:rPr>
        <w:t xml:space="preserve"> will be delivered by Friday, 3 March 2023.</w:t>
      </w:r>
    </w:p>
    <w:p w14:paraId="6123330E" w14:textId="035E9C08" w:rsidR="00CB2D69" w:rsidRPr="00CB2D69" w:rsidRDefault="00CB2D69" w:rsidP="00CB2D69">
      <w:pPr>
        <w:spacing w:after="0" w:line="240" w:lineRule="auto"/>
        <w:jc w:val="center"/>
        <w:rPr>
          <w:rFonts w:ascii="Times New Roman" w:eastAsia="Times New Roman" w:hAnsi="Times New Roman" w:cs="Times New Roman"/>
          <w:b/>
          <w:bCs/>
          <w:sz w:val="24"/>
          <w:szCs w:val="24"/>
          <w:lang w:val="en-US"/>
        </w:rPr>
      </w:pPr>
    </w:p>
    <w:sectPr w:rsidR="00CB2D69" w:rsidRPr="00CB2D69" w:rsidSect="003F20CE">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drew Bates" w:date="2022-09-05T15:36:00Z" w:initials="AB">
    <w:p w14:paraId="0FECEB17" w14:textId="77777777" w:rsidR="00E90D7E" w:rsidRDefault="00E90D7E" w:rsidP="003C72DB">
      <w:pPr>
        <w:pStyle w:val="CommentText"/>
      </w:pPr>
      <w:r>
        <w:rPr>
          <w:rStyle w:val="CommentReference"/>
        </w:rPr>
        <w:annotationRef/>
      </w:r>
      <w:r>
        <w:t>Perhaps clearer to talk about coursework 1, 2 and then 3</w:t>
      </w:r>
    </w:p>
  </w:comment>
  <w:comment w:id="6" w:author="Andrew Bates" w:date="2022-09-05T15:43:00Z" w:initials="AB">
    <w:p w14:paraId="47BB0BDE" w14:textId="77777777" w:rsidR="00237814" w:rsidRDefault="00237814" w:rsidP="005632B8">
      <w:pPr>
        <w:pStyle w:val="CommentText"/>
      </w:pPr>
      <w:r>
        <w:rPr>
          <w:rStyle w:val="CommentReference"/>
        </w:rPr>
        <w:annotationRef/>
      </w:r>
      <w:r>
        <w:t>Motion?</w:t>
      </w:r>
    </w:p>
  </w:comment>
  <w:comment w:id="7" w:author="Andrew Bates" w:date="2022-09-05T15:52:00Z" w:initials="AB">
    <w:p w14:paraId="406C3925" w14:textId="77777777" w:rsidR="00033E9C" w:rsidRDefault="00033E9C" w:rsidP="00033E9C">
      <w:pPr>
        <w:pStyle w:val="CommentText"/>
      </w:pPr>
      <w:r>
        <w:rPr>
          <w:rStyle w:val="CommentReference"/>
        </w:rPr>
        <w:annotationRef/>
      </w:r>
      <w:r>
        <w:t>21 september is a Wednesday</w:t>
      </w:r>
    </w:p>
  </w:comment>
  <w:comment w:id="8" w:author="Andrew Bates" w:date="2022-09-05T15:51:00Z" w:initials="AB">
    <w:p w14:paraId="7F24E514" w14:textId="77777777" w:rsidR="00612C0F" w:rsidRDefault="00612C0F" w:rsidP="00612C0F">
      <w:pPr>
        <w:pStyle w:val="CommentText"/>
      </w:pPr>
      <w:r>
        <w:rPr>
          <w:rStyle w:val="CommentReference"/>
        </w:rPr>
        <w:annotationRef/>
      </w:r>
      <w:r>
        <w:t>Always on Wednesdays?</w:t>
      </w:r>
    </w:p>
  </w:comment>
  <w:comment w:id="9" w:author="Andrew Bates" w:date="2022-09-05T16:00:00Z" w:initials="AB">
    <w:p w14:paraId="1DBA7836" w14:textId="77777777" w:rsidR="00F43C22" w:rsidRDefault="00F43C22" w:rsidP="00DB6F9C">
      <w:pPr>
        <w:pStyle w:val="CommentText"/>
      </w:pPr>
      <w:r>
        <w:rPr>
          <w:rStyle w:val="CommentReference"/>
        </w:rPr>
        <w:annotationRef/>
      </w:r>
      <w:r>
        <w:t>Nordic cube firmware?</w:t>
      </w:r>
    </w:p>
  </w:comment>
  <w:comment w:id="10" w:author="Andrew Bates" w:date="2022-09-05T16:09:00Z" w:initials="AB">
    <w:p w14:paraId="664B8A1A" w14:textId="77777777" w:rsidR="004A71C8" w:rsidRDefault="004A71C8" w:rsidP="000655F3">
      <w:pPr>
        <w:pStyle w:val="CommentText"/>
      </w:pPr>
      <w:r>
        <w:rPr>
          <w:rStyle w:val="CommentReference"/>
        </w:rPr>
        <w:annotationRef/>
      </w:r>
      <w:r>
        <w:t>Should this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ECEB17" w15:done="1"/>
  <w15:commentEx w15:paraId="47BB0BDE" w15:done="1"/>
  <w15:commentEx w15:paraId="406C3925" w15:done="1"/>
  <w15:commentEx w15:paraId="7F24E514" w15:done="1"/>
  <w15:commentEx w15:paraId="1DBA7836" w15:done="1"/>
  <w15:commentEx w15:paraId="664B8A1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09601" w16cex:dateUtc="2022-09-05T14:36:00Z"/>
  <w16cex:commentExtensible w16cex:durableId="26C09797" w16cex:dateUtc="2022-09-05T14:43:00Z"/>
  <w16cex:commentExtensible w16cex:durableId="26C099AD" w16cex:dateUtc="2022-09-05T14:52:00Z"/>
  <w16cex:commentExtensible w16cex:durableId="26C09988" w16cex:dateUtc="2022-09-05T14:51:00Z"/>
  <w16cex:commentExtensible w16cex:durableId="26C09B84" w16cex:dateUtc="2022-09-05T15:00:00Z"/>
  <w16cex:commentExtensible w16cex:durableId="26C09DA6" w16cex:dateUtc="2022-09-05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ECEB17" w16cid:durableId="26C09601"/>
  <w16cid:commentId w16cid:paraId="47BB0BDE" w16cid:durableId="26C09797"/>
  <w16cid:commentId w16cid:paraId="406C3925" w16cid:durableId="26C099AD"/>
  <w16cid:commentId w16cid:paraId="7F24E514" w16cid:durableId="26C09988"/>
  <w16cid:commentId w16cid:paraId="1DBA7836" w16cid:durableId="26C09B84"/>
  <w16cid:commentId w16cid:paraId="664B8A1A" w16cid:durableId="26C0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8AA4" w14:textId="77777777" w:rsidR="00555E2B" w:rsidRDefault="00555E2B" w:rsidP="00B20F7E">
      <w:pPr>
        <w:spacing w:after="0" w:line="240" w:lineRule="auto"/>
      </w:pPr>
      <w:r>
        <w:separator/>
      </w:r>
    </w:p>
  </w:endnote>
  <w:endnote w:type="continuationSeparator" w:id="0">
    <w:p w14:paraId="0E2399E3" w14:textId="77777777" w:rsidR="00555E2B" w:rsidRDefault="00555E2B" w:rsidP="00B20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368137"/>
      <w:docPartObj>
        <w:docPartGallery w:val="Page Numbers (Bottom of Page)"/>
        <w:docPartUnique/>
      </w:docPartObj>
    </w:sdtPr>
    <w:sdtContent>
      <w:sdt>
        <w:sdtPr>
          <w:id w:val="-1705238520"/>
          <w:docPartObj>
            <w:docPartGallery w:val="Page Numbers (Top of Page)"/>
            <w:docPartUnique/>
          </w:docPartObj>
        </w:sdtPr>
        <w:sdtContent>
          <w:p w14:paraId="2C175613" w14:textId="3172F916"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87E780" w14:textId="77777777" w:rsidR="003F20CE" w:rsidRDefault="003F20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198489"/>
      <w:docPartObj>
        <w:docPartGallery w:val="Page Numbers (Bottom of Page)"/>
        <w:docPartUnique/>
      </w:docPartObj>
    </w:sdtPr>
    <w:sdtContent>
      <w:sdt>
        <w:sdtPr>
          <w:id w:val="-636725374"/>
          <w:docPartObj>
            <w:docPartGallery w:val="Page Numbers (Top of Page)"/>
            <w:docPartUnique/>
          </w:docPartObj>
        </w:sdtPr>
        <w:sdtContent>
          <w:p w14:paraId="3D302316" w14:textId="2DBA190F" w:rsidR="003F20CE" w:rsidRDefault="003F20CE">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A945E5" w14:textId="77777777" w:rsidR="003F20CE" w:rsidRDefault="003F2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DB4C" w14:textId="77777777" w:rsidR="00555E2B" w:rsidRDefault="00555E2B" w:rsidP="00B20F7E">
      <w:pPr>
        <w:spacing w:after="0" w:line="240" w:lineRule="auto"/>
      </w:pPr>
      <w:r>
        <w:separator/>
      </w:r>
    </w:p>
  </w:footnote>
  <w:footnote w:type="continuationSeparator" w:id="0">
    <w:p w14:paraId="7ACC1B05" w14:textId="77777777" w:rsidR="00555E2B" w:rsidRDefault="00555E2B" w:rsidP="00B20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89BB5" w14:textId="430DAC98" w:rsidR="00B20F7E" w:rsidRPr="00B20F7E" w:rsidRDefault="003F20CE" w:rsidP="00B20F7E">
    <w:pPr>
      <w:pStyle w:val="Header"/>
    </w:pPr>
    <w:r w:rsidRPr="003F20CE">
      <w:t>Principles and Design of IoT Systems (</w:t>
    </w:r>
    <w:proofErr w:type="spellStart"/>
    <w:r w:rsidRPr="003F20CE">
      <w:t>PDIoT</w:t>
    </w:r>
    <w:proofErr w:type="spellEnd"/>
    <w:r w:rsidRPr="003F20CE">
      <w:t>) [INFR11150]</w:t>
    </w:r>
    <w:r w:rsidR="00E3069A">
      <w:t>, v0.</w:t>
    </w:r>
    <w:r w:rsidR="00050BF6">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089633"/>
      <w:docPartObj>
        <w:docPartGallery w:val="Watermarks"/>
        <w:docPartUnique/>
      </w:docPartObj>
    </w:sdtPr>
    <w:sdtContent>
      <w:p w14:paraId="309FCC93" w14:textId="04B90B38" w:rsidR="00B1345E" w:rsidRDefault="00000000">
        <w:pPr>
          <w:pStyle w:val="Header"/>
        </w:pPr>
        <w:r>
          <w:rPr>
            <w:noProof/>
          </w:rPr>
          <w:pict w14:anchorId="381437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262"/>
    <w:multiLevelType w:val="hybridMultilevel"/>
    <w:tmpl w:val="9CD2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3614C"/>
    <w:multiLevelType w:val="hybridMultilevel"/>
    <w:tmpl w:val="D19E1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6221B"/>
    <w:multiLevelType w:val="hybridMultilevel"/>
    <w:tmpl w:val="81C03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5F7020"/>
    <w:multiLevelType w:val="hybridMultilevel"/>
    <w:tmpl w:val="9826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11D7D"/>
    <w:multiLevelType w:val="hybridMultilevel"/>
    <w:tmpl w:val="E8EC2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20481D"/>
    <w:multiLevelType w:val="hybridMultilevel"/>
    <w:tmpl w:val="901A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F10562"/>
    <w:multiLevelType w:val="hybridMultilevel"/>
    <w:tmpl w:val="43160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51D38"/>
    <w:multiLevelType w:val="hybridMultilevel"/>
    <w:tmpl w:val="6232A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72E5C"/>
    <w:multiLevelType w:val="hybridMultilevel"/>
    <w:tmpl w:val="6E82D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734E8B"/>
    <w:multiLevelType w:val="hybridMultilevel"/>
    <w:tmpl w:val="C7B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0D23C7"/>
    <w:multiLevelType w:val="hybridMultilevel"/>
    <w:tmpl w:val="FEDA95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2B749D5"/>
    <w:multiLevelType w:val="hybridMultilevel"/>
    <w:tmpl w:val="D9E4B83A"/>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87053AE"/>
    <w:multiLevelType w:val="hybridMultilevel"/>
    <w:tmpl w:val="A948B3A6"/>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E910F73"/>
    <w:multiLevelType w:val="hybridMultilevel"/>
    <w:tmpl w:val="E116B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9B361F"/>
    <w:multiLevelType w:val="hybridMultilevel"/>
    <w:tmpl w:val="E4A6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5F2841"/>
    <w:multiLevelType w:val="hybridMultilevel"/>
    <w:tmpl w:val="1EDC3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771B41"/>
    <w:multiLevelType w:val="hybridMultilevel"/>
    <w:tmpl w:val="7CB25D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360678"/>
    <w:multiLevelType w:val="hybridMultilevel"/>
    <w:tmpl w:val="B5726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EB1D82"/>
    <w:multiLevelType w:val="hybridMultilevel"/>
    <w:tmpl w:val="595E0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24B67"/>
    <w:multiLevelType w:val="hybridMultilevel"/>
    <w:tmpl w:val="0388E49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97932F6"/>
    <w:multiLevelType w:val="hybridMultilevel"/>
    <w:tmpl w:val="9574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967389"/>
    <w:multiLevelType w:val="hybridMultilevel"/>
    <w:tmpl w:val="47A2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2C4D2A"/>
    <w:multiLevelType w:val="hybridMultilevel"/>
    <w:tmpl w:val="7FD695B8"/>
    <w:lvl w:ilvl="0" w:tplc="08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A3570C"/>
    <w:multiLevelType w:val="hybridMultilevel"/>
    <w:tmpl w:val="4162A05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4565DCD"/>
    <w:multiLevelType w:val="hybridMultilevel"/>
    <w:tmpl w:val="063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E66F41"/>
    <w:multiLevelType w:val="hybridMultilevel"/>
    <w:tmpl w:val="C63ED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0223A"/>
    <w:multiLevelType w:val="hybridMultilevel"/>
    <w:tmpl w:val="6E006C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9893075">
    <w:abstractNumId w:val="2"/>
  </w:num>
  <w:num w:numId="2" w16cid:durableId="1028019940">
    <w:abstractNumId w:val="23"/>
  </w:num>
  <w:num w:numId="3" w16cid:durableId="939681761">
    <w:abstractNumId w:val="21"/>
  </w:num>
  <w:num w:numId="4" w16cid:durableId="6370299">
    <w:abstractNumId w:val="20"/>
  </w:num>
  <w:num w:numId="5" w16cid:durableId="296109545">
    <w:abstractNumId w:val="8"/>
  </w:num>
  <w:num w:numId="6" w16cid:durableId="1670212717">
    <w:abstractNumId w:val="18"/>
  </w:num>
  <w:num w:numId="7" w16cid:durableId="1806969991">
    <w:abstractNumId w:val="25"/>
  </w:num>
  <w:num w:numId="8" w16cid:durableId="181823452">
    <w:abstractNumId w:val="22"/>
  </w:num>
  <w:num w:numId="9" w16cid:durableId="713122738">
    <w:abstractNumId w:val="11"/>
  </w:num>
  <w:num w:numId="10" w16cid:durableId="6754573">
    <w:abstractNumId w:val="12"/>
  </w:num>
  <w:num w:numId="11" w16cid:durableId="1648246954">
    <w:abstractNumId w:val="19"/>
  </w:num>
  <w:num w:numId="12" w16cid:durableId="129446057">
    <w:abstractNumId w:val="0"/>
  </w:num>
  <w:num w:numId="13" w16cid:durableId="209075968">
    <w:abstractNumId w:val="7"/>
  </w:num>
  <w:num w:numId="14" w16cid:durableId="1287202361">
    <w:abstractNumId w:val="5"/>
  </w:num>
  <w:num w:numId="15" w16cid:durableId="1328636542">
    <w:abstractNumId w:val="13"/>
  </w:num>
  <w:num w:numId="16" w16cid:durableId="231890206">
    <w:abstractNumId w:val="4"/>
  </w:num>
  <w:num w:numId="17" w16cid:durableId="1262571412">
    <w:abstractNumId w:val="10"/>
  </w:num>
  <w:num w:numId="18" w16cid:durableId="11613467">
    <w:abstractNumId w:val="26"/>
  </w:num>
  <w:num w:numId="19" w16cid:durableId="968129107">
    <w:abstractNumId w:val="3"/>
  </w:num>
  <w:num w:numId="20" w16cid:durableId="872157098">
    <w:abstractNumId w:val="9"/>
  </w:num>
  <w:num w:numId="21" w16cid:durableId="1012606443">
    <w:abstractNumId w:val="24"/>
  </w:num>
  <w:num w:numId="22" w16cid:durableId="821970412">
    <w:abstractNumId w:val="15"/>
  </w:num>
  <w:num w:numId="23" w16cid:durableId="240067162">
    <w:abstractNumId w:val="1"/>
  </w:num>
  <w:num w:numId="24" w16cid:durableId="278070210">
    <w:abstractNumId w:val="17"/>
  </w:num>
  <w:num w:numId="25" w16cid:durableId="823085875">
    <w:abstractNumId w:val="6"/>
  </w:num>
  <w:num w:numId="26" w16cid:durableId="1541940751">
    <w:abstractNumId w:val="14"/>
  </w:num>
  <w:num w:numId="27" w16cid:durableId="7684034">
    <w:abstractNumId w:val="16"/>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Bates">
    <w15:presenceInfo w15:providerId="AD" w15:userId="S::cxb@ed.ac.uk::dea8ecd7-688f-4255-8aaf-5336809384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98"/>
    <w:rsid w:val="00010FD4"/>
    <w:rsid w:val="00011587"/>
    <w:rsid w:val="00012613"/>
    <w:rsid w:val="00014113"/>
    <w:rsid w:val="00017A22"/>
    <w:rsid w:val="00023BF5"/>
    <w:rsid w:val="000248A2"/>
    <w:rsid w:val="000248CA"/>
    <w:rsid w:val="00026597"/>
    <w:rsid w:val="00033E9C"/>
    <w:rsid w:val="00040ED6"/>
    <w:rsid w:val="0004117A"/>
    <w:rsid w:val="00050BF6"/>
    <w:rsid w:val="0005697F"/>
    <w:rsid w:val="00057503"/>
    <w:rsid w:val="0006211F"/>
    <w:rsid w:val="000666BF"/>
    <w:rsid w:val="000673D9"/>
    <w:rsid w:val="00072D1F"/>
    <w:rsid w:val="00080D55"/>
    <w:rsid w:val="000A4017"/>
    <w:rsid w:val="000A42F6"/>
    <w:rsid w:val="000C0DF2"/>
    <w:rsid w:val="000D4126"/>
    <w:rsid w:val="000E0897"/>
    <w:rsid w:val="000F26FF"/>
    <w:rsid w:val="000F3BDB"/>
    <w:rsid w:val="000F5717"/>
    <w:rsid w:val="0010092B"/>
    <w:rsid w:val="001115ED"/>
    <w:rsid w:val="00113AF6"/>
    <w:rsid w:val="00120F94"/>
    <w:rsid w:val="00121DAD"/>
    <w:rsid w:val="00141227"/>
    <w:rsid w:val="00141D2A"/>
    <w:rsid w:val="00161054"/>
    <w:rsid w:val="00165C6A"/>
    <w:rsid w:val="00175E8A"/>
    <w:rsid w:val="001853E5"/>
    <w:rsid w:val="00186B08"/>
    <w:rsid w:val="001921C4"/>
    <w:rsid w:val="0019620E"/>
    <w:rsid w:val="001B3AD6"/>
    <w:rsid w:val="001C03A6"/>
    <w:rsid w:val="001C1257"/>
    <w:rsid w:val="001C218F"/>
    <w:rsid w:val="001E31BD"/>
    <w:rsid w:val="001E5088"/>
    <w:rsid w:val="001F1799"/>
    <w:rsid w:val="00205E51"/>
    <w:rsid w:val="00205EC6"/>
    <w:rsid w:val="002074CE"/>
    <w:rsid w:val="00215F88"/>
    <w:rsid w:val="00221D9A"/>
    <w:rsid w:val="0022358C"/>
    <w:rsid w:val="00223949"/>
    <w:rsid w:val="00223EC7"/>
    <w:rsid w:val="00225842"/>
    <w:rsid w:val="002309CA"/>
    <w:rsid w:val="00233529"/>
    <w:rsid w:val="002351FA"/>
    <w:rsid w:val="0023634A"/>
    <w:rsid w:val="00237814"/>
    <w:rsid w:val="00244A28"/>
    <w:rsid w:val="00250AD8"/>
    <w:rsid w:val="00260020"/>
    <w:rsid w:val="00260217"/>
    <w:rsid w:val="00266FE0"/>
    <w:rsid w:val="00271DC4"/>
    <w:rsid w:val="002737D2"/>
    <w:rsid w:val="00275679"/>
    <w:rsid w:val="002C0390"/>
    <w:rsid w:val="002C4FBD"/>
    <w:rsid w:val="002D752A"/>
    <w:rsid w:val="002E10C5"/>
    <w:rsid w:val="002F7532"/>
    <w:rsid w:val="003157ED"/>
    <w:rsid w:val="00333544"/>
    <w:rsid w:val="00344524"/>
    <w:rsid w:val="00355A61"/>
    <w:rsid w:val="0036089F"/>
    <w:rsid w:val="0036379C"/>
    <w:rsid w:val="00367016"/>
    <w:rsid w:val="0036721E"/>
    <w:rsid w:val="00367B2C"/>
    <w:rsid w:val="00371761"/>
    <w:rsid w:val="00376F32"/>
    <w:rsid w:val="00380B2B"/>
    <w:rsid w:val="00390114"/>
    <w:rsid w:val="0039407C"/>
    <w:rsid w:val="003A2A1A"/>
    <w:rsid w:val="003A3E51"/>
    <w:rsid w:val="003A634C"/>
    <w:rsid w:val="003A7AB1"/>
    <w:rsid w:val="003B59E6"/>
    <w:rsid w:val="003C0F6E"/>
    <w:rsid w:val="003D02D4"/>
    <w:rsid w:val="003D642F"/>
    <w:rsid w:val="003D76FD"/>
    <w:rsid w:val="003E7C96"/>
    <w:rsid w:val="003F20CE"/>
    <w:rsid w:val="003F67F2"/>
    <w:rsid w:val="00402D7D"/>
    <w:rsid w:val="00402E36"/>
    <w:rsid w:val="004048C2"/>
    <w:rsid w:val="004117FE"/>
    <w:rsid w:val="00416C0C"/>
    <w:rsid w:val="00432851"/>
    <w:rsid w:val="00436C4B"/>
    <w:rsid w:val="00437E30"/>
    <w:rsid w:val="00452DEE"/>
    <w:rsid w:val="00452FF1"/>
    <w:rsid w:val="00462D39"/>
    <w:rsid w:val="00464FF9"/>
    <w:rsid w:val="00470EA6"/>
    <w:rsid w:val="0047498D"/>
    <w:rsid w:val="00486A03"/>
    <w:rsid w:val="00490019"/>
    <w:rsid w:val="004959BC"/>
    <w:rsid w:val="00496A52"/>
    <w:rsid w:val="00497DEC"/>
    <w:rsid w:val="004A71C8"/>
    <w:rsid w:val="004B0F29"/>
    <w:rsid w:val="004B102F"/>
    <w:rsid w:val="004B6F95"/>
    <w:rsid w:val="004C1DFC"/>
    <w:rsid w:val="004C2080"/>
    <w:rsid w:val="004C40AD"/>
    <w:rsid w:val="004D0D8A"/>
    <w:rsid w:val="004D3501"/>
    <w:rsid w:val="004E01B2"/>
    <w:rsid w:val="004E0EE5"/>
    <w:rsid w:val="004E2F00"/>
    <w:rsid w:val="004E3F42"/>
    <w:rsid w:val="004E60A1"/>
    <w:rsid w:val="004F2007"/>
    <w:rsid w:val="00503F45"/>
    <w:rsid w:val="005108AE"/>
    <w:rsid w:val="005156F3"/>
    <w:rsid w:val="00523DD8"/>
    <w:rsid w:val="00541634"/>
    <w:rsid w:val="00542061"/>
    <w:rsid w:val="00551B1C"/>
    <w:rsid w:val="00555E2B"/>
    <w:rsid w:val="00556FC8"/>
    <w:rsid w:val="005577B2"/>
    <w:rsid w:val="00557EE3"/>
    <w:rsid w:val="00570D4E"/>
    <w:rsid w:val="00573ECD"/>
    <w:rsid w:val="00577B0C"/>
    <w:rsid w:val="0059101E"/>
    <w:rsid w:val="005953EE"/>
    <w:rsid w:val="005A0A40"/>
    <w:rsid w:val="005A25AA"/>
    <w:rsid w:val="005A3513"/>
    <w:rsid w:val="005A4897"/>
    <w:rsid w:val="005A4BA4"/>
    <w:rsid w:val="005A5960"/>
    <w:rsid w:val="005B1074"/>
    <w:rsid w:val="005B1C9B"/>
    <w:rsid w:val="005B210B"/>
    <w:rsid w:val="005B21D5"/>
    <w:rsid w:val="005B3D07"/>
    <w:rsid w:val="005B796B"/>
    <w:rsid w:val="005C23DB"/>
    <w:rsid w:val="005C782F"/>
    <w:rsid w:val="005C7C2C"/>
    <w:rsid w:val="005D23D7"/>
    <w:rsid w:val="005D50F5"/>
    <w:rsid w:val="005E31D2"/>
    <w:rsid w:val="005E32A4"/>
    <w:rsid w:val="005E649D"/>
    <w:rsid w:val="00601F01"/>
    <w:rsid w:val="00610ED7"/>
    <w:rsid w:val="00612C0F"/>
    <w:rsid w:val="00612E2B"/>
    <w:rsid w:val="00614617"/>
    <w:rsid w:val="00615359"/>
    <w:rsid w:val="00620FE1"/>
    <w:rsid w:val="00622C2F"/>
    <w:rsid w:val="00640EC5"/>
    <w:rsid w:val="00642A82"/>
    <w:rsid w:val="00651634"/>
    <w:rsid w:val="006553B6"/>
    <w:rsid w:val="00655A5F"/>
    <w:rsid w:val="0066223A"/>
    <w:rsid w:val="0067539D"/>
    <w:rsid w:val="00680B7F"/>
    <w:rsid w:val="00684CB6"/>
    <w:rsid w:val="00686256"/>
    <w:rsid w:val="00690CA8"/>
    <w:rsid w:val="00693098"/>
    <w:rsid w:val="00694FDF"/>
    <w:rsid w:val="0069575E"/>
    <w:rsid w:val="006A5115"/>
    <w:rsid w:val="006B204F"/>
    <w:rsid w:val="006B7BF2"/>
    <w:rsid w:val="006C13AD"/>
    <w:rsid w:val="006C51CB"/>
    <w:rsid w:val="006D4FDB"/>
    <w:rsid w:val="006E00F6"/>
    <w:rsid w:val="006F2012"/>
    <w:rsid w:val="006F23F3"/>
    <w:rsid w:val="006F67F2"/>
    <w:rsid w:val="006F6A56"/>
    <w:rsid w:val="007013EF"/>
    <w:rsid w:val="007068EC"/>
    <w:rsid w:val="00710BBF"/>
    <w:rsid w:val="00712B9D"/>
    <w:rsid w:val="00714E2B"/>
    <w:rsid w:val="007166A4"/>
    <w:rsid w:val="00726418"/>
    <w:rsid w:val="00734318"/>
    <w:rsid w:val="00746AD6"/>
    <w:rsid w:val="007470FB"/>
    <w:rsid w:val="00750091"/>
    <w:rsid w:val="007505CD"/>
    <w:rsid w:val="00750EAA"/>
    <w:rsid w:val="00753721"/>
    <w:rsid w:val="00754AC2"/>
    <w:rsid w:val="00762667"/>
    <w:rsid w:val="007664CC"/>
    <w:rsid w:val="007721FA"/>
    <w:rsid w:val="007772F6"/>
    <w:rsid w:val="00782658"/>
    <w:rsid w:val="007921E4"/>
    <w:rsid w:val="00794F4C"/>
    <w:rsid w:val="007B1C5C"/>
    <w:rsid w:val="007B237B"/>
    <w:rsid w:val="007B2A60"/>
    <w:rsid w:val="007B6DBD"/>
    <w:rsid w:val="007B7788"/>
    <w:rsid w:val="007C7102"/>
    <w:rsid w:val="007D3344"/>
    <w:rsid w:val="007E037E"/>
    <w:rsid w:val="007E2082"/>
    <w:rsid w:val="00810C34"/>
    <w:rsid w:val="00814953"/>
    <w:rsid w:val="0081519A"/>
    <w:rsid w:val="00842228"/>
    <w:rsid w:val="00845212"/>
    <w:rsid w:val="00852979"/>
    <w:rsid w:val="00852D85"/>
    <w:rsid w:val="00866A1A"/>
    <w:rsid w:val="008805CB"/>
    <w:rsid w:val="00884A79"/>
    <w:rsid w:val="00884AC0"/>
    <w:rsid w:val="00885BD4"/>
    <w:rsid w:val="008A0B43"/>
    <w:rsid w:val="008A5CAB"/>
    <w:rsid w:val="008A6491"/>
    <w:rsid w:val="008B6C52"/>
    <w:rsid w:val="008C0A3F"/>
    <w:rsid w:val="008D4338"/>
    <w:rsid w:val="008D6B6D"/>
    <w:rsid w:val="008E1C30"/>
    <w:rsid w:val="008F15C3"/>
    <w:rsid w:val="0090257E"/>
    <w:rsid w:val="009038B2"/>
    <w:rsid w:val="00907823"/>
    <w:rsid w:val="00913648"/>
    <w:rsid w:val="00913735"/>
    <w:rsid w:val="00914D92"/>
    <w:rsid w:val="00915EB2"/>
    <w:rsid w:val="00921224"/>
    <w:rsid w:val="00921641"/>
    <w:rsid w:val="0093332C"/>
    <w:rsid w:val="00934C9F"/>
    <w:rsid w:val="009354A4"/>
    <w:rsid w:val="00935FE2"/>
    <w:rsid w:val="00943C32"/>
    <w:rsid w:val="00954B49"/>
    <w:rsid w:val="00967B99"/>
    <w:rsid w:val="00971965"/>
    <w:rsid w:val="00972BA6"/>
    <w:rsid w:val="0097701F"/>
    <w:rsid w:val="00985307"/>
    <w:rsid w:val="00997A37"/>
    <w:rsid w:val="009B2699"/>
    <w:rsid w:val="009B4980"/>
    <w:rsid w:val="009C046E"/>
    <w:rsid w:val="009C2B56"/>
    <w:rsid w:val="009C67BC"/>
    <w:rsid w:val="009D53A8"/>
    <w:rsid w:val="009E0907"/>
    <w:rsid w:val="009E1EA4"/>
    <w:rsid w:val="009E3443"/>
    <w:rsid w:val="009E460E"/>
    <w:rsid w:val="009E4840"/>
    <w:rsid w:val="009E4983"/>
    <w:rsid w:val="009E648B"/>
    <w:rsid w:val="009F5D8B"/>
    <w:rsid w:val="00A042E2"/>
    <w:rsid w:val="00A06FA8"/>
    <w:rsid w:val="00A07153"/>
    <w:rsid w:val="00A15963"/>
    <w:rsid w:val="00A170FC"/>
    <w:rsid w:val="00A2194C"/>
    <w:rsid w:val="00A2792F"/>
    <w:rsid w:val="00A31033"/>
    <w:rsid w:val="00A361E5"/>
    <w:rsid w:val="00A40349"/>
    <w:rsid w:val="00A445E2"/>
    <w:rsid w:val="00A51AD1"/>
    <w:rsid w:val="00A5367C"/>
    <w:rsid w:val="00A60623"/>
    <w:rsid w:val="00A65951"/>
    <w:rsid w:val="00A6760C"/>
    <w:rsid w:val="00A80545"/>
    <w:rsid w:val="00A82D2C"/>
    <w:rsid w:val="00A90604"/>
    <w:rsid w:val="00A90997"/>
    <w:rsid w:val="00AA07EE"/>
    <w:rsid w:val="00AA1CA7"/>
    <w:rsid w:val="00AA3767"/>
    <w:rsid w:val="00AA37FC"/>
    <w:rsid w:val="00AA7266"/>
    <w:rsid w:val="00AA7329"/>
    <w:rsid w:val="00AB4E04"/>
    <w:rsid w:val="00AC012B"/>
    <w:rsid w:val="00AC79BC"/>
    <w:rsid w:val="00AD0CAF"/>
    <w:rsid w:val="00AD0CF1"/>
    <w:rsid w:val="00AD2C2D"/>
    <w:rsid w:val="00AE5E9D"/>
    <w:rsid w:val="00AF19B1"/>
    <w:rsid w:val="00AF2473"/>
    <w:rsid w:val="00B038D9"/>
    <w:rsid w:val="00B10B37"/>
    <w:rsid w:val="00B1345E"/>
    <w:rsid w:val="00B135AB"/>
    <w:rsid w:val="00B14AA8"/>
    <w:rsid w:val="00B15407"/>
    <w:rsid w:val="00B15D3D"/>
    <w:rsid w:val="00B20F7E"/>
    <w:rsid w:val="00B37613"/>
    <w:rsid w:val="00B4296D"/>
    <w:rsid w:val="00B45A24"/>
    <w:rsid w:val="00B53A2C"/>
    <w:rsid w:val="00B57214"/>
    <w:rsid w:val="00B74042"/>
    <w:rsid w:val="00B7628E"/>
    <w:rsid w:val="00B76CD4"/>
    <w:rsid w:val="00B97E63"/>
    <w:rsid w:val="00BA4521"/>
    <w:rsid w:val="00BB2B78"/>
    <w:rsid w:val="00BB32D9"/>
    <w:rsid w:val="00BC458B"/>
    <w:rsid w:val="00BD198F"/>
    <w:rsid w:val="00BD745D"/>
    <w:rsid w:val="00BD7CD7"/>
    <w:rsid w:val="00BE1508"/>
    <w:rsid w:val="00BE33DC"/>
    <w:rsid w:val="00BF4A58"/>
    <w:rsid w:val="00BF5BDD"/>
    <w:rsid w:val="00C11BA1"/>
    <w:rsid w:val="00C15008"/>
    <w:rsid w:val="00C16FCA"/>
    <w:rsid w:val="00C30F19"/>
    <w:rsid w:val="00C42CB5"/>
    <w:rsid w:val="00C442F2"/>
    <w:rsid w:val="00C455E7"/>
    <w:rsid w:val="00C54D7E"/>
    <w:rsid w:val="00C55789"/>
    <w:rsid w:val="00C62FCE"/>
    <w:rsid w:val="00C64454"/>
    <w:rsid w:val="00C7737F"/>
    <w:rsid w:val="00C80672"/>
    <w:rsid w:val="00C81483"/>
    <w:rsid w:val="00C85062"/>
    <w:rsid w:val="00CA29D7"/>
    <w:rsid w:val="00CA4806"/>
    <w:rsid w:val="00CB0EF6"/>
    <w:rsid w:val="00CB2D69"/>
    <w:rsid w:val="00CB78DC"/>
    <w:rsid w:val="00CC1C85"/>
    <w:rsid w:val="00CC4B83"/>
    <w:rsid w:val="00CD3759"/>
    <w:rsid w:val="00CD6FAC"/>
    <w:rsid w:val="00CE33AF"/>
    <w:rsid w:val="00CE44B3"/>
    <w:rsid w:val="00CF1CD4"/>
    <w:rsid w:val="00D0589C"/>
    <w:rsid w:val="00D05E36"/>
    <w:rsid w:val="00D11ED6"/>
    <w:rsid w:val="00D1446C"/>
    <w:rsid w:val="00D223D7"/>
    <w:rsid w:val="00D26DC5"/>
    <w:rsid w:val="00D32D2E"/>
    <w:rsid w:val="00D339DF"/>
    <w:rsid w:val="00D33CC4"/>
    <w:rsid w:val="00D44383"/>
    <w:rsid w:val="00D52B73"/>
    <w:rsid w:val="00D635FF"/>
    <w:rsid w:val="00D6469E"/>
    <w:rsid w:val="00D72A9F"/>
    <w:rsid w:val="00D742A0"/>
    <w:rsid w:val="00D8197B"/>
    <w:rsid w:val="00D86D0A"/>
    <w:rsid w:val="00D903DE"/>
    <w:rsid w:val="00DA7772"/>
    <w:rsid w:val="00DC10CC"/>
    <w:rsid w:val="00DC445C"/>
    <w:rsid w:val="00DC663E"/>
    <w:rsid w:val="00DD1DAC"/>
    <w:rsid w:val="00DD38F8"/>
    <w:rsid w:val="00DE37A3"/>
    <w:rsid w:val="00DE7967"/>
    <w:rsid w:val="00DF0B0F"/>
    <w:rsid w:val="00DF48E8"/>
    <w:rsid w:val="00DF78C2"/>
    <w:rsid w:val="00E01E6C"/>
    <w:rsid w:val="00E07174"/>
    <w:rsid w:val="00E109C8"/>
    <w:rsid w:val="00E10A5F"/>
    <w:rsid w:val="00E15326"/>
    <w:rsid w:val="00E15D19"/>
    <w:rsid w:val="00E201C9"/>
    <w:rsid w:val="00E2080B"/>
    <w:rsid w:val="00E3069A"/>
    <w:rsid w:val="00E42482"/>
    <w:rsid w:val="00E518CF"/>
    <w:rsid w:val="00E57B9C"/>
    <w:rsid w:val="00E7142C"/>
    <w:rsid w:val="00E7498E"/>
    <w:rsid w:val="00E85E00"/>
    <w:rsid w:val="00E867DF"/>
    <w:rsid w:val="00E86E42"/>
    <w:rsid w:val="00E90D7E"/>
    <w:rsid w:val="00EA79E4"/>
    <w:rsid w:val="00EB72EA"/>
    <w:rsid w:val="00EB7DB6"/>
    <w:rsid w:val="00EC381D"/>
    <w:rsid w:val="00ED13B9"/>
    <w:rsid w:val="00EE0CB4"/>
    <w:rsid w:val="00EE737C"/>
    <w:rsid w:val="00EF3BAD"/>
    <w:rsid w:val="00F0661B"/>
    <w:rsid w:val="00F078F6"/>
    <w:rsid w:val="00F10334"/>
    <w:rsid w:val="00F16230"/>
    <w:rsid w:val="00F16C71"/>
    <w:rsid w:val="00F17077"/>
    <w:rsid w:val="00F21AC3"/>
    <w:rsid w:val="00F36425"/>
    <w:rsid w:val="00F43C22"/>
    <w:rsid w:val="00F51B52"/>
    <w:rsid w:val="00F57778"/>
    <w:rsid w:val="00F71ABC"/>
    <w:rsid w:val="00F71CE5"/>
    <w:rsid w:val="00F759E3"/>
    <w:rsid w:val="00F76C04"/>
    <w:rsid w:val="00F83F48"/>
    <w:rsid w:val="00F858C3"/>
    <w:rsid w:val="00F869CB"/>
    <w:rsid w:val="00F94EF7"/>
    <w:rsid w:val="00FA21A2"/>
    <w:rsid w:val="00FA7256"/>
    <w:rsid w:val="00FC2B3A"/>
    <w:rsid w:val="00FC4C5E"/>
    <w:rsid w:val="00FD60B1"/>
    <w:rsid w:val="00FD6177"/>
    <w:rsid w:val="00FE4965"/>
    <w:rsid w:val="00FE6478"/>
    <w:rsid w:val="00FF3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F4F72"/>
  <w15:chartTrackingRefBased/>
  <w15:docId w15:val="{69A3B658-C7B0-4EA5-9CEC-C2E5CBD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D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B1"/>
    <w:rPr>
      <w:color w:val="0563C1" w:themeColor="hyperlink"/>
      <w:u w:val="single"/>
    </w:rPr>
  </w:style>
  <w:style w:type="character" w:styleId="UnresolvedMention">
    <w:name w:val="Unresolved Mention"/>
    <w:basedOn w:val="DefaultParagraphFont"/>
    <w:uiPriority w:val="99"/>
    <w:semiHidden/>
    <w:unhideWhenUsed/>
    <w:rsid w:val="00FD60B1"/>
    <w:rPr>
      <w:color w:val="605E5C"/>
      <w:shd w:val="clear" w:color="auto" w:fill="E1DFDD"/>
    </w:rPr>
  </w:style>
  <w:style w:type="paragraph" w:styleId="ListParagraph">
    <w:name w:val="List Paragraph"/>
    <w:basedOn w:val="Normal"/>
    <w:uiPriority w:val="34"/>
    <w:qFormat/>
    <w:rsid w:val="00A2194C"/>
    <w:pPr>
      <w:ind w:left="720"/>
      <w:contextualSpacing/>
    </w:pPr>
  </w:style>
  <w:style w:type="paragraph" w:styleId="NormalWeb">
    <w:name w:val="Normal (Web)"/>
    <w:basedOn w:val="Normal"/>
    <w:uiPriority w:val="99"/>
    <w:unhideWhenUsed/>
    <w:rsid w:val="00E86E4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B20F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F7E"/>
  </w:style>
  <w:style w:type="paragraph" w:styleId="Footer">
    <w:name w:val="footer"/>
    <w:basedOn w:val="Normal"/>
    <w:link w:val="FooterChar"/>
    <w:uiPriority w:val="99"/>
    <w:unhideWhenUsed/>
    <w:rsid w:val="00B20F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F7E"/>
  </w:style>
  <w:style w:type="character" w:styleId="Strong">
    <w:name w:val="Strong"/>
    <w:basedOn w:val="DefaultParagraphFont"/>
    <w:uiPriority w:val="22"/>
    <w:qFormat/>
    <w:rsid w:val="00221D9A"/>
    <w:rPr>
      <w:b/>
      <w:bCs/>
    </w:rPr>
  </w:style>
  <w:style w:type="character" w:styleId="CommentReference">
    <w:name w:val="annotation reference"/>
    <w:basedOn w:val="DefaultParagraphFont"/>
    <w:uiPriority w:val="99"/>
    <w:semiHidden/>
    <w:unhideWhenUsed/>
    <w:rsid w:val="00AA1CA7"/>
    <w:rPr>
      <w:sz w:val="16"/>
      <w:szCs w:val="16"/>
    </w:rPr>
  </w:style>
  <w:style w:type="paragraph" w:styleId="CommentText">
    <w:name w:val="annotation text"/>
    <w:basedOn w:val="Normal"/>
    <w:link w:val="CommentTextChar"/>
    <w:uiPriority w:val="99"/>
    <w:unhideWhenUsed/>
    <w:rsid w:val="00AA1CA7"/>
    <w:pPr>
      <w:spacing w:line="240" w:lineRule="auto"/>
    </w:pPr>
    <w:rPr>
      <w:sz w:val="20"/>
      <w:szCs w:val="20"/>
    </w:rPr>
  </w:style>
  <w:style w:type="character" w:customStyle="1" w:styleId="CommentTextChar">
    <w:name w:val="Comment Text Char"/>
    <w:basedOn w:val="DefaultParagraphFont"/>
    <w:link w:val="CommentText"/>
    <w:uiPriority w:val="99"/>
    <w:rsid w:val="00AA1CA7"/>
    <w:rPr>
      <w:sz w:val="20"/>
      <w:szCs w:val="20"/>
    </w:rPr>
  </w:style>
  <w:style w:type="paragraph" w:styleId="CommentSubject">
    <w:name w:val="annotation subject"/>
    <w:basedOn w:val="CommentText"/>
    <w:next w:val="CommentText"/>
    <w:link w:val="CommentSubjectChar"/>
    <w:uiPriority w:val="99"/>
    <w:semiHidden/>
    <w:unhideWhenUsed/>
    <w:rsid w:val="00AA1CA7"/>
    <w:rPr>
      <w:b/>
      <w:bCs/>
    </w:rPr>
  </w:style>
  <w:style w:type="character" w:customStyle="1" w:styleId="CommentSubjectChar">
    <w:name w:val="Comment Subject Char"/>
    <w:basedOn w:val="CommentTextChar"/>
    <w:link w:val="CommentSubject"/>
    <w:uiPriority w:val="99"/>
    <w:semiHidden/>
    <w:rsid w:val="00AA1CA7"/>
    <w:rPr>
      <w:b/>
      <w:bCs/>
      <w:sz w:val="20"/>
      <w:szCs w:val="20"/>
    </w:rPr>
  </w:style>
  <w:style w:type="character" w:customStyle="1" w:styleId="Heading1Char">
    <w:name w:val="Heading 1 Char"/>
    <w:basedOn w:val="DefaultParagraphFont"/>
    <w:link w:val="Heading1"/>
    <w:uiPriority w:val="9"/>
    <w:rsid w:val="0090782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7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8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7823"/>
    <w:rPr>
      <w:rFonts w:eastAsiaTheme="minorEastAsia"/>
      <w:color w:val="5A5A5A" w:themeColor="text1" w:themeTint="A5"/>
      <w:spacing w:val="15"/>
    </w:rPr>
  </w:style>
  <w:style w:type="character" w:styleId="SubtleEmphasis">
    <w:name w:val="Subtle Emphasis"/>
    <w:basedOn w:val="DefaultParagraphFont"/>
    <w:uiPriority w:val="19"/>
    <w:qFormat/>
    <w:rsid w:val="00907823"/>
    <w:rPr>
      <w:i/>
      <w:iCs/>
      <w:color w:val="404040" w:themeColor="text1" w:themeTint="BF"/>
    </w:rPr>
  </w:style>
  <w:style w:type="character" w:customStyle="1" w:styleId="Heading2Char">
    <w:name w:val="Heading 2 Char"/>
    <w:basedOn w:val="DefaultParagraphFont"/>
    <w:link w:val="Heading2"/>
    <w:uiPriority w:val="9"/>
    <w:rsid w:val="0090782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07823"/>
    <w:rPr>
      <w:i/>
      <w:iCs/>
    </w:rPr>
  </w:style>
  <w:style w:type="paragraph" w:styleId="NoSpacing">
    <w:name w:val="No Spacing"/>
    <w:uiPriority w:val="1"/>
    <w:qFormat/>
    <w:rsid w:val="00842228"/>
    <w:pPr>
      <w:spacing w:after="0" w:line="240" w:lineRule="auto"/>
    </w:pPr>
  </w:style>
  <w:style w:type="character" w:customStyle="1" w:styleId="Heading3Char">
    <w:name w:val="Heading 3 Char"/>
    <w:basedOn w:val="DefaultParagraphFont"/>
    <w:link w:val="Heading3"/>
    <w:uiPriority w:val="9"/>
    <w:rsid w:val="000C0DF2"/>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A51A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928825">
      <w:bodyDiv w:val="1"/>
      <w:marLeft w:val="0"/>
      <w:marRight w:val="0"/>
      <w:marTop w:val="0"/>
      <w:marBottom w:val="0"/>
      <w:divBdr>
        <w:top w:val="none" w:sz="0" w:space="0" w:color="auto"/>
        <w:left w:val="none" w:sz="0" w:space="0" w:color="auto"/>
        <w:bottom w:val="none" w:sz="0" w:space="0" w:color="auto"/>
        <w:right w:val="none" w:sz="0" w:space="0" w:color="auto"/>
      </w:divBdr>
      <w:divsChild>
        <w:div w:id="159975763">
          <w:marLeft w:val="0"/>
          <w:marRight w:val="0"/>
          <w:marTop w:val="0"/>
          <w:marBottom w:val="0"/>
          <w:divBdr>
            <w:top w:val="none" w:sz="0" w:space="0" w:color="auto"/>
            <w:left w:val="none" w:sz="0" w:space="0" w:color="auto"/>
            <w:bottom w:val="none" w:sz="0" w:space="0" w:color="auto"/>
            <w:right w:val="none" w:sz="0" w:space="0" w:color="auto"/>
          </w:divBdr>
        </w:div>
        <w:div w:id="1032919587">
          <w:marLeft w:val="0"/>
          <w:marRight w:val="0"/>
          <w:marTop w:val="0"/>
          <w:marBottom w:val="0"/>
          <w:divBdr>
            <w:top w:val="none" w:sz="0" w:space="0" w:color="auto"/>
            <w:left w:val="none" w:sz="0" w:space="0" w:color="auto"/>
            <w:bottom w:val="none" w:sz="0" w:space="0" w:color="auto"/>
            <w:right w:val="none" w:sz="0" w:space="0" w:color="auto"/>
          </w:divBdr>
        </w:div>
      </w:divsChild>
    </w:div>
    <w:div w:id="1171140617">
      <w:bodyDiv w:val="1"/>
      <w:marLeft w:val="0"/>
      <w:marRight w:val="0"/>
      <w:marTop w:val="0"/>
      <w:marBottom w:val="0"/>
      <w:divBdr>
        <w:top w:val="none" w:sz="0" w:space="0" w:color="auto"/>
        <w:left w:val="none" w:sz="0" w:space="0" w:color="auto"/>
        <w:bottom w:val="none" w:sz="0" w:space="0" w:color="auto"/>
        <w:right w:val="none" w:sz="0" w:space="0" w:color="auto"/>
      </w:divBdr>
    </w:div>
    <w:div w:id="1276405932">
      <w:bodyDiv w:val="1"/>
      <w:marLeft w:val="45"/>
      <w:marRight w:val="45"/>
      <w:marTop w:val="45"/>
      <w:marBottom w:val="45"/>
      <w:divBdr>
        <w:top w:val="none" w:sz="0" w:space="0" w:color="auto"/>
        <w:left w:val="none" w:sz="0" w:space="0" w:color="auto"/>
        <w:bottom w:val="none" w:sz="0" w:space="0" w:color="auto"/>
        <w:right w:val="none" w:sz="0" w:space="0" w:color="auto"/>
      </w:divBdr>
      <w:divsChild>
        <w:div w:id="2025596709">
          <w:marLeft w:val="0"/>
          <w:marRight w:val="0"/>
          <w:marTop w:val="0"/>
          <w:marBottom w:val="75"/>
          <w:divBdr>
            <w:top w:val="none" w:sz="0" w:space="0" w:color="auto"/>
            <w:left w:val="none" w:sz="0" w:space="0" w:color="auto"/>
            <w:bottom w:val="none" w:sz="0" w:space="0" w:color="auto"/>
            <w:right w:val="none" w:sz="0" w:space="0" w:color="auto"/>
          </w:divBdr>
        </w:div>
      </w:divsChild>
    </w:div>
    <w:div w:id="1523591745">
      <w:bodyDiv w:val="1"/>
      <w:marLeft w:val="0"/>
      <w:marRight w:val="0"/>
      <w:marTop w:val="0"/>
      <w:marBottom w:val="0"/>
      <w:divBdr>
        <w:top w:val="none" w:sz="0" w:space="0" w:color="auto"/>
        <w:left w:val="none" w:sz="0" w:space="0" w:color="auto"/>
        <w:bottom w:val="none" w:sz="0" w:space="0" w:color="auto"/>
        <w:right w:val="none" w:sz="0" w:space="0" w:color="auto"/>
      </w:divBdr>
    </w:div>
    <w:div w:id="198246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59C8-7908-4EBC-8587-F6BD302A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Arvind</dc:creator>
  <cp:keywords/>
  <dc:description/>
  <cp:lastModifiedBy>Andrew Bates</cp:lastModifiedBy>
  <cp:revision>23</cp:revision>
  <cp:lastPrinted>2022-09-08T12:49:00Z</cp:lastPrinted>
  <dcterms:created xsi:type="dcterms:W3CDTF">2022-09-06T16:11:00Z</dcterms:created>
  <dcterms:modified xsi:type="dcterms:W3CDTF">2022-09-08T12:53:00Z</dcterms:modified>
</cp:coreProperties>
</file>