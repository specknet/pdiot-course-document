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408244E8" w:rsidR="00E504FE" w:rsidRPr="00907823" w:rsidRDefault="00FC4C5E" w:rsidP="00907823">
      <w:pPr>
        <w:pStyle w:val="Subtitle"/>
      </w:pPr>
      <w:r w:rsidRPr="00907823">
        <w:t>[</w:t>
      </w:r>
      <w:ins w:id="1" w:author="D K Arvind" w:date="2022-09-20T05:19:00Z">
        <w:r w:rsidR="006E44AC">
          <w:t>INFR</w:t>
        </w:r>
        <w:r w:rsidR="006D5BFA">
          <w:t>11239</w:t>
        </w:r>
      </w:ins>
      <w:ins w:id="2" w:author="D K Arvind" w:date="2022-09-20T05:45:00Z">
        <w:r w:rsidR="009202F7">
          <w:t xml:space="preserve"> (UG)</w:t>
        </w:r>
      </w:ins>
      <w:ins w:id="3" w:author="D K Arvind" w:date="2022-09-20T05:20:00Z">
        <w:r w:rsidR="006D5BFA">
          <w:t>/</w:t>
        </w:r>
      </w:ins>
      <w:r w:rsidRPr="00907823">
        <w:t>INFR11150</w:t>
      </w:r>
      <w:ins w:id="4" w:author="D K Arvind" w:date="2022-09-20T05:46:00Z">
        <w:r w:rsidR="009202F7">
          <w:t xml:space="preserve"> (PG)</w:t>
        </w:r>
      </w:ins>
      <w:r w:rsidRPr="00907823">
        <w:t>]</w:t>
      </w:r>
    </w:p>
    <w:p w14:paraId="42380E04" w14:textId="272A6192" w:rsidR="00FC4C5E" w:rsidRDefault="00FC4C5E" w:rsidP="00907823">
      <w:pPr>
        <w:pStyle w:val="Subtitle"/>
      </w:pPr>
      <w:r w:rsidRPr="00907823">
        <w:t>School of Informatics, University of Edinburgh</w:t>
      </w:r>
    </w:p>
    <w:p w14:paraId="53E9E666" w14:textId="5A6CB94D"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ins w:id="5" w:author="D K Arvind" w:date="2023-09-16T08:25:00Z">
        <w:r w:rsidR="0068647E">
          <w:rPr>
            <w:rStyle w:val="Emphasis"/>
          </w:rPr>
          <w:t>0</w:t>
        </w:r>
      </w:ins>
      <w:del w:id="6" w:author="D K Arvind" w:date="2023-09-16T08:25:00Z">
        <w:r w:rsidR="00573ECD" w:rsidRPr="00907823" w:rsidDel="00C52067">
          <w:rPr>
            <w:rStyle w:val="Emphasis"/>
          </w:rPr>
          <w:delText>1</w:delText>
        </w:r>
      </w:del>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ins w:id="7" w:author="D K Arvind" w:date="2023-09-16T08:26:00Z">
        <w:r w:rsidR="00A45D81">
          <w:rPr>
            <w:rStyle w:val="Emphasis"/>
          </w:rPr>
          <w:t>3</w:t>
        </w:r>
      </w:ins>
      <w:del w:id="8" w:author="D K Arvind" w:date="2023-09-16T08:26:00Z">
        <w:r w:rsidR="00985307" w:rsidRPr="00907823" w:rsidDel="00A45D81">
          <w:rPr>
            <w:rStyle w:val="Emphasis"/>
          </w:rPr>
          <w:delText>2</w:delText>
        </w:r>
      </w:del>
      <w:r w:rsidRPr="00907823">
        <w:rPr>
          <w:rStyle w:val="Emphasis"/>
        </w:rPr>
        <w:t xml:space="preserve">, Deadline: </w:t>
      </w:r>
      <w:ins w:id="9" w:author="D K Arvind" w:date="2023-09-16T08:26:00Z">
        <w:r w:rsidR="00A45D81">
          <w:rPr>
            <w:rStyle w:val="Emphasis"/>
          </w:rPr>
          <w:t>3</w:t>
        </w:r>
      </w:ins>
      <w:del w:id="10" w:author="D K Arvind" w:date="2023-09-16T08:26:00Z">
        <w:r w:rsidR="00985307" w:rsidRPr="00907823" w:rsidDel="00A45D81">
          <w:rPr>
            <w:rStyle w:val="Emphasis"/>
          </w:rPr>
          <w:delText>7</w:delText>
        </w:r>
      </w:del>
      <w:r w:rsidR="00CC4B83" w:rsidRPr="00907823">
        <w:rPr>
          <w:rStyle w:val="Emphasis"/>
        </w:rPr>
        <w:t xml:space="preserve"> Oct. </w:t>
      </w:r>
      <w:r w:rsidR="00A82D2C" w:rsidRPr="00907823">
        <w:rPr>
          <w:rStyle w:val="Emphasis"/>
        </w:rPr>
        <w:t>‘</w:t>
      </w:r>
      <w:r w:rsidR="00CC4B83" w:rsidRPr="00907823">
        <w:rPr>
          <w:rStyle w:val="Emphasis"/>
        </w:rPr>
        <w:t>2</w:t>
      </w:r>
      <w:ins w:id="11" w:author="D K Arvind" w:date="2023-09-16T08:26:00Z">
        <w:r w:rsidR="00A45D81">
          <w:rPr>
            <w:rStyle w:val="Emphasis"/>
          </w:rPr>
          <w:t>3</w:t>
        </w:r>
      </w:ins>
      <w:del w:id="12" w:author="D K Arvind" w:date="2023-09-16T08:26:00Z">
        <w:r w:rsidR="00DC663E" w:rsidRPr="00907823" w:rsidDel="00A45D81">
          <w:rPr>
            <w:rStyle w:val="Emphasis"/>
          </w:rPr>
          <w:delText>2</w:delText>
        </w:r>
      </w:del>
    </w:p>
    <w:p w14:paraId="126705B6" w14:textId="7CCA3E11"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ins w:id="13" w:author="D K Arvind" w:date="2023-09-16T08:26:00Z">
        <w:r w:rsidR="00A45D81">
          <w:rPr>
            <w:rStyle w:val="Emphasis"/>
          </w:rPr>
          <w:t>0</w:t>
        </w:r>
      </w:ins>
      <w:del w:id="14" w:author="D K Arvind" w:date="2023-09-16T08:26:00Z">
        <w:r w:rsidR="00CA4806" w:rsidDel="00A45D81">
          <w:rPr>
            <w:rStyle w:val="Emphasis"/>
          </w:rPr>
          <w:delText>1</w:delText>
        </w:r>
      </w:del>
      <w:r w:rsidR="00A82D2C" w:rsidRPr="00907823">
        <w:rPr>
          <w:rStyle w:val="Emphasis"/>
        </w:rPr>
        <w:t xml:space="preserve"> </w:t>
      </w:r>
      <w:r w:rsidR="00D903DE" w:rsidRPr="00907823">
        <w:rPr>
          <w:rStyle w:val="Emphasis"/>
        </w:rPr>
        <w:t>Sept</w:t>
      </w:r>
      <w:r w:rsidR="00A82D2C" w:rsidRPr="00907823">
        <w:rPr>
          <w:rStyle w:val="Emphasis"/>
        </w:rPr>
        <w:t>. ‘2</w:t>
      </w:r>
      <w:ins w:id="15" w:author="D K Arvind" w:date="2023-09-16T08:26:00Z">
        <w:r w:rsidR="00A45D81">
          <w:rPr>
            <w:rStyle w:val="Emphasis"/>
          </w:rPr>
          <w:t>3</w:t>
        </w:r>
      </w:ins>
      <w:del w:id="16" w:author="D K Arvind" w:date="2023-09-16T08:26:00Z">
        <w:r w:rsidR="00D6469E" w:rsidRPr="00907823" w:rsidDel="00A45D81">
          <w:rPr>
            <w:rStyle w:val="Emphasis"/>
          </w:rPr>
          <w:delText>2</w:delText>
        </w:r>
      </w:del>
      <w:r w:rsidR="00A82D2C" w:rsidRPr="00907823">
        <w:rPr>
          <w:rStyle w:val="Emphasis"/>
        </w:rPr>
        <w:t xml:space="preserve">; Deadline: </w:t>
      </w:r>
      <w:r w:rsidR="00DA7772" w:rsidRPr="00907823">
        <w:rPr>
          <w:rStyle w:val="Emphasis"/>
        </w:rPr>
        <w:t>2</w:t>
      </w:r>
      <w:ins w:id="17" w:author="D K Arvind" w:date="2023-09-16T08:26:00Z">
        <w:r w:rsidR="006B0B5F">
          <w:rPr>
            <w:rStyle w:val="Emphasis"/>
          </w:rPr>
          <w:t>7</w:t>
        </w:r>
      </w:ins>
      <w:del w:id="18" w:author="D K Arvind" w:date="2023-09-16T08:26:00Z">
        <w:r w:rsidR="00DC663E" w:rsidRPr="00907823" w:rsidDel="006B0B5F">
          <w:rPr>
            <w:rStyle w:val="Emphasis"/>
          </w:rPr>
          <w:delText>8</w:delText>
        </w:r>
      </w:del>
      <w:r w:rsidR="00A82D2C" w:rsidRPr="00907823">
        <w:rPr>
          <w:rStyle w:val="Emphasis"/>
        </w:rPr>
        <w:t xml:space="preserve"> Oct. ‘2</w:t>
      </w:r>
      <w:ins w:id="19" w:author="D K Arvind" w:date="2023-09-16T08:26:00Z">
        <w:r w:rsidR="00A45D81">
          <w:rPr>
            <w:rStyle w:val="Emphasis"/>
          </w:rPr>
          <w:t>3</w:t>
        </w:r>
      </w:ins>
      <w:del w:id="20" w:author="D K Arvind" w:date="2023-09-16T08:26:00Z">
        <w:r w:rsidR="00D6469E" w:rsidRPr="00907823" w:rsidDel="00A45D81">
          <w:rPr>
            <w:rStyle w:val="Emphasis"/>
          </w:rPr>
          <w:delText>2</w:delText>
        </w:r>
      </w:del>
    </w:p>
    <w:p w14:paraId="50A5C965" w14:textId="7DB53B0A" w:rsidR="00A82D2C" w:rsidRDefault="00A82D2C" w:rsidP="00907823">
      <w:pPr>
        <w:pStyle w:val="Subtitle"/>
        <w:rPr>
          <w:ins w:id="21" w:author="D K Arvind" w:date="2023-09-16T09:02:00Z"/>
          <w:rStyle w:val="Emphasis"/>
        </w:rPr>
      </w:pPr>
      <w:r w:rsidRPr="00907823">
        <w:rPr>
          <w:rStyle w:val="Emphasis"/>
        </w:rPr>
        <w:t>Coursework 3 – Released on 2</w:t>
      </w:r>
      <w:ins w:id="22" w:author="D K Arvind" w:date="2023-09-16T08:27:00Z">
        <w:r w:rsidR="006B0B5F">
          <w:rPr>
            <w:rStyle w:val="Emphasis"/>
          </w:rPr>
          <w:t>0</w:t>
        </w:r>
      </w:ins>
      <w:del w:id="23" w:author="D K Arvind" w:date="2023-09-16T08:27:00Z">
        <w:r w:rsidR="00D6469E" w:rsidRPr="00907823" w:rsidDel="006B0B5F">
          <w:rPr>
            <w:rStyle w:val="Emphasis"/>
          </w:rPr>
          <w:delText>1</w:delText>
        </w:r>
      </w:del>
      <w:r w:rsidRPr="00907823">
        <w:rPr>
          <w:rStyle w:val="Emphasis"/>
        </w:rPr>
        <w:t xml:space="preserve"> Sept. </w:t>
      </w:r>
      <w:r w:rsidR="00CC1C85" w:rsidRPr="00907823">
        <w:rPr>
          <w:rStyle w:val="Emphasis"/>
        </w:rPr>
        <w:t>’</w:t>
      </w:r>
      <w:r w:rsidRPr="00907823">
        <w:rPr>
          <w:rStyle w:val="Emphasis"/>
        </w:rPr>
        <w:t>2</w:t>
      </w:r>
      <w:ins w:id="24" w:author="D K Arvind" w:date="2023-09-16T08:27:00Z">
        <w:r w:rsidR="006B0B5F">
          <w:rPr>
            <w:rStyle w:val="Emphasis"/>
          </w:rPr>
          <w:t>3</w:t>
        </w:r>
      </w:ins>
      <w:del w:id="25" w:author="D K Arvind" w:date="2023-09-16T08:27:00Z">
        <w:r w:rsidR="00D6469E" w:rsidRPr="00907823" w:rsidDel="006B0B5F">
          <w:rPr>
            <w:rStyle w:val="Emphasis"/>
          </w:rPr>
          <w:delText>2</w:delText>
        </w:r>
      </w:del>
      <w:r w:rsidR="00CC1C85" w:rsidRPr="00907823">
        <w:rPr>
          <w:rStyle w:val="Emphasis"/>
        </w:rPr>
        <w:t>;</w:t>
      </w:r>
      <w:r w:rsidRPr="00907823">
        <w:rPr>
          <w:rStyle w:val="Emphasis"/>
        </w:rPr>
        <w:t xml:space="preserve"> Demonstration on 2</w:t>
      </w:r>
      <w:ins w:id="26" w:author="D K Arvind" w:date="2023-09-16T08:32:00Z">
        <w:r w:rsidR="007445F1">
          <w:rPr>
            <w:rStyle w:val="Emphasis"/>
          </w:rPr>
          <w:t>2</w:t>
        </w:r>
      </w:ins>
      <w:del w:id="27" w:author="D K Arvind" w:date="2023-09-16T08:32:00Z">
        <w:r w:rsidR="00D6469E" w:rsidRPr="00907823" w:rsidDel="007445F1">
          <w:rPr>
            <w:rStyle w:val="Emphasis"/>
          </w:rPr>
          <w:delText>3</w:delText>
        </w:r>
      </w:del>
      <w:r w:rsidRPr="00907823">
        <w:rPr>
          <w:rStyle w:val="Emphasis"/>
        </w:rPr>
        <w:t xml:space="preserve"> Nov. ‘2</w:t>
      </w:r>
      <w:ins w:id="28" w:author="D K Arvind" w:date="2023-09-16T08:32:00Z">
        <w:r w:rsidR="007445F1">
          <w:rPr>
            <w:rStyle w:val="Emphasis"/>
          </w:rPr>
          <w:t>3</w:t>
        </w:r>
      </w:ins>
      <w:del w:id="29" w:author="D K Arvind" w:date="2023-09-16T08:32:00Z">
        <w:r w:rsidR="005E649D" w:rsidRPr="00907823" w:rsidDel="007445F1">
          <w:rPr>
            <w:rStyle w:val="Emphasis"/>
          </w:rPr>
          <w:delText>2</w:delText>
        </w:r>
      </w:del>
      <w:r w:rsidRPr="00907823">
        <w:rPr>
          <w:rStyle w:val="Emphasis"/>
        </w:rPr>
        <w:t xml:space="preserve">; </w:t>
      </w:r>
      <w:ins w:id="30" w:author="D K Arvind" w:date="2023-09-16T08:32:00Z">
        <w:r w:rsidR="001C64B8">
          <w:rPr>
            <w:rStyle w:val="Emphasis"/>
          </w:rPr>
          <w:t>Peer</w:t>
        </w:r>
        <w:r w:rsidR="00180B35">
          <w:rPr>
            <w:rStyle w:val="Emphasis"/>
          </w:rPr>
          <w:t xml:space="preserve"> Review</w:t>
        </w:r>
      </w:ins>
      <w:ins w:id="31" w:author="D K Arvind" w:date="2023-09-16T08:33:00Z">
        <w:r w:rsidR="009C439D">
          <w:rPr>
            <w:rStyle w:val="Emphasis"/>
          </w:rPr>
          <w:t xml:space="preserve"> by 1 Dec, ’23; </w:t>
        </w:r>
      </w:ins>
      <w:r w:rsidRPr="00907823">
        <w:rPr>
          <w:rStyle w:val="Emphasis"/>
        </w:rPr>
        <w:t xml:space="preserve">Final report: </w:t>
      </w:r>
      <w:ins w:id="32" w:author="D K Arvind" w:date="2023-09-16T08:33:00Z">
        <w:r w:rsidR="00D3546F">
          <w:rPr>
            <w:rStyle w:val="Emphasis"/>
          </w:rPr>
          <w:t>19</w:t>
        </w:r>
      </w:ins>
      <w:del w:id="33" w:author="D K Arvind" w:date="2023-09-16T08:33:00Z">
        <w:r w:rsidR="00CF1CD4" w:rsidRPr="00907823" w:rsidDel="00D3546F">
          <w:rPr>
            <w:rStyle w:val="Emphasis"/>
          </w:rPr>
          <w:delText>2</w:delText>
        </w:r>
        <w:r w:rsidR="00D6469E" w:rsidRPr="00907823" w:rsidDel="00D3546F">
          <w:rPr>
            <w:rStyle w:val="Emphasis"/>
          </w:rPr>
          <w:delText>0</w:delText>
        </w:r>
      </w:del>
      <w:r w:rsidRPr="00907823">
        <w:rPr>
          <w:rStyle w:val="Emphasis"/>
        </w:rPr>
        <w:t xml:space="preserve"> Jan. ‘2</w:t>
      </w:r>
      <w:ins w:id="34" w:author="D K Arvind" w:date="2023-09-16T08:34:00Z">
        <w:r w:rsidR="00D3546F">
          <w:rPr>
            <w:rStyle w:val="Emphasis"/>
          </w:rPr>
          <w:t>4</w:t>
        </w:r>
      </w:ins>
      <w:del w:id="35" w:author="D K Arvind" w:date="2023-09-16T08:34:00Z">
        <w:r w:rsidR="005E649D" w:rsidRPr="00907823" w:rsidDel="00D3546F">
          <w:rPr>
            <w:rStyle w:val="Emphasis"/>
          </w:rPr>
          <w:delText>3</w:delText>
        </w:r>
      </w:del>
    </w:p>
    <w:p w14:paraId="2324E0DC" w14:textId="5FBF1B0B" w:rsidR="00DF0E35" w:rsidRPr="00037D82" w:rsidRDefault="00DF0E35">
      <w:pPr>
        <w:rPr>
          <w:b/>
          <w:rPrChange w:id="36" w:author="D K Arvind" w:date="2023-09-16T09:02:00Z">
            <w:rPr>
              <w:rStyle w:val="Emphasis"/>
              <w:rFonts w:eastAsiaTheme="minorHAnsi"/>
              <w:color w:val="auto"/>
              <w:spacing w:val="0"/>
            </w:rPr>
          </w:rPrChange>
        </w:rPr>
        <w:pPrChange w:id="37" w:author="D K Arvind" w:date="2023-09-16T09:02:00Z">
          <w:pPr>
            <w:pStyle w:val="Subtitle"/>
          </w:pPr>
        </w:pPrChange>
      </w:pPr>
      <w:ins w:id="38" w:author="D K Arvind" w:date="2023-09-16T09:02:00Z">
        <w:r w:rsidRPr="00723E4D">
          <w:rPr>
            <w:rStyle w:val="Strong"/>
            <w:b w:val="0"/>
            <w:bCs w:val="0"/>
          </w:rPr>
          <w:t xml:space="preserve">All </w:t>
        </w:r>
      </w:ins>
      <w:ins w:id="39" w:author="D K Arvind" w:date="2023-09-16T09:13:00Z">
        <w:r w:rsidR="00F52F60">
          <w:rPr>
            <w:rStyle w:val="Strong"/>
            <w:b w:val="0"/>
            <w:bCs w:val="0"/>
          </w:rPr>
          <w:t xml:space="preserve">submission </w:t>
        </w:r>
      </w:ins>
      <w:ins w:id="40" w:author="D K Arvind" w:date="2023-09-16T09:02:00Z">
        <w:r w:rsidRPr="00723E4D">
          <w:rPr>
            <w:rStyle w:val="Strong"/>
            <w:b w:val="0"/>
            <w:bCs w:val="0"/>
          </w:rPr>
          <w:t xml:space="preserve">deadlines are at </w:t>
        </w:r>
      </w:ins>
      <w:ins w:id="41" w:author="D K Arvind" w:date="2023-09-16T09:13:00Z">
        <w:r w:rsidR="004B4DCF">
          <w:rPr>
            <w:rStyle w:val="Strong"/>
            <w:b w:val="0"/>
            <w:bCs w:val="0"/>
          </w:rPr>
          <w:t>12 noon</w:t>
        </w:r>
      </w:ins>
      <w:ins w:id="42" w:author="D K Arvind" w:date="2023-09-16T09:02:00Z">
        <w:r w:rsidRPr="00723E4D">
          <w:rPr>
            <w:rStyle w:val="Strong"/>
            <w:b w:val="0"/>
            <w:bCs w:val="0"/>
          </w:rPr>
          <w:t xml:space="preserve"> on the days </w:t>
        </w:r>
        <w:proofErr w:type="gramStart"/>
        <w:r w:rsidRPr="00723E4D">
          <w:rPr>
            <w:rStyle w:val="Strong"/>
            <w:b w:val="0"/>
            <w:bCs w:val="0"/>
          </w:rPr>
          <w:t>indicated</w:t>
        </w:r>
      </w:ins>
      <w:proofErr w:type="gramEnd"/>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xml:space="preserve">) if you have any </w:t>
      </w:r>
      <w:proofErr w:type="gramStart"/>
      <w:r w:rsidRPr="00907823">
        <w:rPr>
          <w:rStyle w:val="Strong"/>
        </w:rPr>
        <w:t>questions</w:t>
      </w:r>
      <w:proofErr w:type="gramEnd"/>
    </w:p>
    <w:p w14:paraId="30ECEF2F" w14:textId="419D6327" w:rsidR="00B37613" w:rsidRDefault="00B76CD4" w:rsidP="00A82D2C">
      <w:pPr>
        <w:rPr>
          <w:ins w:id="43" w:author="D K Arvind" w:date="2023-09-16T09:01:00Z"/>
          <w:rStyle w:val="Strong"/>
        </w:rPr>
      </w:pPr>
      <w:r>
        <w:rPr>
          <w:rStyle w:val="Strong"/>
        </w:rPr>
        <w:t xml:space="preserve">Version </w:t>
      </w:r>
      <w:r w:rsidR="0085095B">
        <w:rPr>
          <w:rStyle w:val="Strong"/>
        </w:rPr>
        <w:t>1.</w:t>
      </w:r>
      <w:r w:rsidR="00723E4D">
        <w:rPr>
          <w:rStyle w:val="Strong"/>
        </w:rPr>
        <w:t>1</w:t>
      </w:r>
      <w:del w:id="44" w:author="D K Arvind" w:date="2023-09-16T08:34:00Z">
        <w:r w:rsidR="003C2938" w:rsidDel="00454890">
          <w:rPr>
            <w:rStyle w:val="Strong"/>
          </w:rPr>
          <w:delText>1</w:delText>
        </w:r>
      </w:del>
      <w:del w:id="45" w:author="D K Arvind" w:date="2022-09-20T05:24:00Z">
        <w:r w:rsidR="00C54D7E" w:rsidDel="004E6548">
          <w:rPr>
            <w:rStyle w:val="Strong"/>
          </w:rPr>
          <w:delText>2</w:delText>
        </w:r>
      </w:del>
      <w:r>
        <w:rPr>
          <w:rStyle w:val="Strong"/>
        </w:rPr>
        <w:t xml:space="preserve">, </w:t>
      </w:r>
      <w:r w:rsidR="00344524" w:rsidRPr="00344524">
        <w:rPr>
          <w:rStyle w:val="Strong"/>
        </w:rPr>
        <w:t>updated</w:t>
      </w:r>
      <w:r w:rsidR="00BD7CD7">
        <w:rPr>
          <w:rStyle w:val="Strong"/>
        </w:rPr>
        <w:t xml:space="preserve"> </w:t>
      </w:r>
      <w:del w:id="46" w:author="D K Arvind" w:date="2022-09-20T05:24:00Z">
        <w:r w:rsidR="00C54D7E" w:rsidDel="004E6548">
          <w:rPr>
            <w:rStyle w:val="Strong"/>
          </w:rPr>
          <w:delText>8</w:delText>
        </w:r>
      </w:del>
      <w:r w:rsidR="003C2938">
        <w:rPr>
          <w:rStyle w:val="Strong"/>
        </w:rPr>
        <w:t>1</w:t>
      </w:r>
      <w:r w:rsidR="00723E4D">
        <w:rPr>
          <w:rStyle w:val="Strong"/>
        </w:rPr>
        <w:t>8</w:t>
      </w:r>
      <w:del w:id="47" w:author="D K Arvind" w:date="2023-09-16T08:34:00Z">
        <w:r w:rsidR="003C2938" w:rsidDel="00454890">
          <w:rPr>
            <w:rStyle w:val="Strong"/>
          </w:rPr>
          <w:delText>4</w:delText>
        </w:r>
      </w:del>
      <w:r w:rsidR="00344524" w:rsidRPr="00344524">
        <w:rPr>
          <w:rStyle w:val="Strong"/>
        </w:rPr>
        <w:t xml:space="preserve"> </w:t>
      </w:r>
      <w:ins w:id="48" w:author="D K Arvind" w:date="2023-09-16T08:34:00Z">
        <w:r w:rsidR="00454890">
          <w:rPr>
            <w:rStyle w:val="Strong"/>
          </w:rPr>
          <w:t xml:space="preserve">Sept. </w:t>
        </w:r>
      </w:ins>
      <w:del w:id="49" w:author="D K Arvind" w:date="2023-09-16T08:34:00Z">
        <w:r w:rsidR="003C2938" w:rsidDel="00454890">
          <w:rPr>
            <w:rStyle w:val="Strong"/>
          </w:rPr>
          <w:delText>November</w:delText>
        </w:r>
      </w:del>
      <w:r w:rsidR="00344524" w:rsidRPr="00344524">
        <w:rPr>
          <w:rStyle w:val="Strong"/>
        </w:rPr>
        <w:t>202</w:t>
      </w:r>
      <w:ins w:id="50" w:author="D K Arvind" w:date="2023-09-16T08:34:00Z">
        <w:r w:rsidR="00454890">
          <w:rPr>
            <w:rStyle w:val="Strong"/>
          </w:rPr>
          <w:t>3</w:t>
        </w:r>
      </w:ins>
      <w:del w:id="51" w:author="D K Arvind" w:date="2023-09-16T08:34:00Z">
        <w:r w:rsidR="00344524" w:rsidRPr="00344524" w:rsidDel="00454890">
          <w:rPr>
            <w:rStyle w:val="Strong"/>
          </w:rPr>
          <w:delText>2</w:delText>
        </w:r>
      </w:del>
      <w:bookmarkStart w:id="52" w:name="_Hlk50559281"/>
    </w:p>
    <w:p w14:paraId="315D0970" w14:textId="5AC3344B" w:rsidR="00773869" w:rsidDel="00DF0E35" w:rsidRDefault="00773869" w:rsidP="00A82D2C">
      <w:pPr>
        <w:rPr>
          <w:del w:id="53" w:author="D K Arvind" w:date="2023-09-16T09:02:00Z"/>
          <w:b/>
          <w:bCs/>
        </w:rPr>
      </w:pPr>
    </w:p>
    <w:p w14:paraId="17403CD8" w14:textId="4DF0FB7E" w:rsidR="00622C2F" w:rsidRPr="00AE5E9D" w:rsidRDefault="00622C2F" w:rsidP="00344524">
      <w:pPr>
        <w:pStyle w:val="Heading1"/>
      </w:pPr>
      <w:r w:rsidRPr="00AE5E9D">
        <w:t>Course Overview</w:t>
      </w:r>
    </w:p>
    <w:bookmarkEnd w:id="52"/>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proofErr w:type="spellStart"/>
      <w:r w:rsidRPr="00AE5E9D">
        <w:t>PDIoT</w:t>
      </w:r>
      <w:proofErr w:type="spellEnd"/>
      <w:r w:rsidR="00907823">
        <w:t>)</w:t>
      </w:r>
      <w:r w:rsidRPr="00AE5E9D">
        <w:t xml:space="preserve"> course! </w:t>
      </w:r>
    </w:p>
    <w:p w14:paraId="41BEEF44" w14:textId="59B66205"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w:t>
      </w:r>
      <w:r w:rsidR="0036721E" w:rsidRPr="00AE5E9D">
        <w:t>,</w:t>
      </w:r>
      <w:r w:rsidRPr="00AE5E9D">
        <w:t xml:space="preserve"> </w:t>
      </w:r>
      <w:r w:rsidR="00A60623" w:rsidRPr="00AE5E9D">
        <w:t>over the course</w:t>
      </w:r>
      <w:r w:rsidRPr="00AE5E9D">
        <w:t xml:space="preserve"> of 10 weeks</w:t>
      </w:r>
      <w:commentRangeStart w:id="54"/>
      <w:commentRangeEnd w:id="54"/>
      <w:r w:rsidR="00E90D7E">
        <w:rPr>
          <w:rStyle w:val="CommentReference"/>
        </w:rPr>
        <w:commentReference w:id="54"/>
      </w:r>
      <w:ins w:id="55" w:author="D K Arvind" w:date="2022-09-20T05:47:00Z">
        <w:r w:rsidR="00F60B96">
          <w:t xml:space="preserve"> (Coursework 3)</w:t>
        </w:r>
      </w:ins>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4415C94"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w:t>
      </w:r>
      <w:r w:rsidR="00C54D7E" w:rsidRPr="00AE5E9D">
        <w:t>3</w:t>
      </w:r>
      <w:r w:rsidR="00C54D7E">
        <w:t>,</w:t>
      </w:r>
      <w:r w:rsidR="00C54D7E" w:rsidRPr="00AE5E9D">
        <w:t>000</w:t>
      </w:r>
      <w:r w:rsidR="00C54D7E">
        <w:t>-word</w:t>
      </w:r>
      <w:r w:rsidR="00AF19B1" w:rsidRPr="00AE5E9D">
        <w:t xml:space="preserve"> essay</w:t>
      </w:r>
      <w:ins w:id="56" w:author="D K Arvind" w:date="2022-09-20T05:47:00Z">
        <w:r w:rsidR="00F60B96">
          <w:t xml:space="preserve"> (Coursework 2)</w:t>
        </w:r>
      </w:ins>
      <w:r w:rsidR="00AF19B1" w:rsidRPr="00AE5E9D">
        <w:t>.</w:t>
      </w:r>
    </w:p>
    <w:p w14:paraId="17A2E6F7" w14:textId="06BB22D1"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 xml:space="preserve">for a set of prescribed physical </w:t>
      </w:r>
      <w:ins w:id="57" w:author="D K Arvind" w:date="2023-09-16T08:37:00Z">
        <w:r w:rsidR="00801EB7">
          <w:t xml:space="preserve">and breathing </w:t>
        </w:r>
      </w:ins>
      <w:r w:rsidRPr="00AE5E9D">
        <w:t>activities</w:t>
      </w:r>
      <w:r w:rsidR="009E4840">
        <w:t xml:space="preserve">. </w:t>
      </w:r>
      <w:r w:rsidR="009038B2">
        <w:t>This</w:t>
      </w:r>
      <w:r w:rsidR="007921E4" w:rsidRPr="00AE5E9D">
        <w:t xml:space="preserve"> </w:t>
      </w:r>
      <w:r w:rsidR="00E7142C" w:rsidRPr="00AE5E9D">
        <w:t>will contribute towards a common dataset</w:t>
      </w:r>
      <w:r w:rsidR="00503F45">
        <w:t xml:space="preserve">, to be used </w:t>
      </w:r>
      <w:r w:rsidR="0069575E" w:rsidRPr="00AE5E9D">
        <w:t xml:space="preserve">for training and testing </w:t>
      </w:r>
      <w:r w:rsidR="00F57778">
        <w:t>their</w:t>
      </w:r>
      <w:r w:rsidR="0069575E" w:rsidRPr="00AE5E9D">
        <w:t xml:space="preserve"> </w:t>
      </w:r>
      <w:r w:rsidR="009038B2">
        <w:t>implementation</w:t>
      </w:r>
      <w:ins w:id="58" w:author="D K Arvind" w:date="2022-09-20T05:47:00Z">
        <w:r w:rsidR="00F60B96">
          <w:t xml:space="preserve"> (Cou</w:t>
        </w:r>
        <w:r w:rsidR="005E03BD">
          <w:t>rsework 1)</w:t>
        </w:r>
      </w:ins>
      <w:r w:rsidR="009038B2">
        <w:t>.</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proofErr w:type="spellStart"/>
      <w:r w:rsidRPr="00B76CD4">
        <w:rPr>
          <w:b/>
          <w:bCs/>
        </w:rPr>
        <w:t>Respeck</w:t>
      </w:r>
      <w:proofErr w:type="spellEnd"/>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proofErr w:type="gramStart"/>
      <w:r>
        <w:t>monitoring</w:t>
      </w:r>
      <w:proofErr w:type="gramEnd"/>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r w:rsidRPr="00AE5E9D">
        <w:t xml:space="preserve">gyroscope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0858D2D4" w:rsidR="0036721E" w:rsidRDefault="00F71ABC" w:rsidP="009038B2">
      <w:r>
        <w:t>This course is assessed purely on 3 coursework assignments</w:t>
      </w:r>
      <w:ins w:id="59" w:author="D K Arvind" w:date="2023-09-16T08:37:00Z">
        <w:r w:rsidR="002C1D60">
          <w:t>;</w:t>
        </w:r>
      </w:ins>
      <w:del w:id="60" w:author="D K Arvind" w:date="2023-09-16T08:37:00Z">
        <w:r w:rsidDel="002C1D60">
          <w:delText>, as</w:delText>
        </w:r>
      </w:del>
      <w:r>
        <w:t xml:space="preserve">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1D773B48"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w:t>
      </w:r>
      <w:ins w:id="61" w:author="D K Arvind" w:date="2023-09-16T08:42:00Z">
        <w:r w:rsidR="004606D8">
          <w:t>0</w:t>
        </w:r>
      </w:ins>
      <w:del w:id="62" w:author="D K Arvind" w:date="2023-09-16T08:42:00Z">
        <w:r w:rsidRPr="00842228" w:rsidDel="004606D8">
          <w:delText>1</w:delText>
        </w:r>
      </w:del>
      <w:r w:rsidRPr="00842228">
        <w:t xml:space="preserve"> Sept</w:t>
      </w:r>
      <w:r w:rsidRPr="00842228">
        <w:rPr>
          <w:rStyle w:val="Emphasis"/>
          <w:i w:val="0"/>
          <w:iCs w:val="0"/>
        </w:rPr>
        <w:t>ember 20</w:t>
      </w:r>
      <w:r w:rsidRPr="00842228">
        <w:t>2</w:t>
      </w:r>
      <w:ins w:id="63" w:author="D K Arvind" w:date="2023-09-16T08:42:00Z">
        <w:r w:rsidR="004606D8">
          <w:t>3</w:t>
        </w:r>
      </w:ins>
      <w:del w:id="64" w:author="D K Arvind" w:date="2023-09-16T08:42:00Z">
        <w:r w:rsidRPr="00842228" w:rsidDel="004606D8">
          <w:delText>2</w:delText>
        </w:r>
      </w:del>
      <w:r w:rsidRPr="00842228">
        <w:t xml:space="preserve"> </w:t>
      </w:r>
    </w:p>
    <w:p w14:paraId="3CF90108" w14:textId="5598459A" w:rsidR="005156F3" w:rsidRPr="00842228" w:rsidRDefault="005156F3">
      <w:pPr>
        <w:pStyle w:val="ListParagraph"/>
        <w:numPr>
          <w:ilvl w:val="0"/>
          <w:numId w:val="10"/>
        </w:numPr>
      </w:pPr>
      <w:r w:rsidRPr="00B53A2C">
        <w:rPr>
          <w:b/>
          <w:bCs/>
        </w:rPr>
        <w:t>Submission date</w:t>
      </w:r>
      <w:r w:rsidRPr="00842228">
        <w:t xml:space="preserve">: </w:t>
      </w:r>
      <w:ins w:id="65" w:author="D K Arvind" w:date="2023-09-16T08:42:00Z">
        <w:r w:rsidR="006C4FB5">
          <w:t>3</w:t>
        </w:r>
      </w:ins>
      <w:del w:id="66" w:author="D K Arvind" w:date="2023-09-16T08:42:00Z">
        <w:r w:rsidRPr="00842228" w:rsidDel="006C4FB5">
          <w:delText>7</w:delText>
        </w:r>
      </w:del>
      <w:r w:rsidRPr="00842228">
        <w:t xml:space="preserve"> Oct</w:t>
      </w:r>
      <w:r w:rsidRPr="00842228">
        <w:rPr>
          <w:rStyle w:val="Emphasis"/>
          <w:i w:val="0"/>
          <w:iCs w:val="0"/>
        </w:rPr>
        <w:t>ober 20</w:t>
      </w:r>
      <w:r w:rsidRPr="00842228">
        <w:t>2</w:t>
      </w:r>
      <w:ins w:id="67" w:author="D K Arvind" w:date="2023-09-16T08:43:00Z">
        <w:r w:rsidR="006D1593">
          <w:t>3</w:t>
        </w:r>
      </w:ins>
      <w:del w:id="68" w:author="D K Arvind" w:date="2023-09-16T08:43:00Z">
        <w:r w:rsidRPr="00842228" w:rsidDel="006D1593">
          <w:delText>2</w:delText>
        </w:r>
      </w:del>
    </w:p>
    <w:p w14:paraId="38FC54D1" w14:textId="74944EC0" w:rsidR="005156F3" w:rsidRPr="005156F3" w:rsidRDefault="005156F3">
      <w:pPr>
        <w:pStyle w:val="ListParagraph"/>
        <w:numPr>
          <w:ilvl w:val="0"/>
          <w:numId w:val="10"/>
        </w:numPr>
      </w:pPr>
      <w:r w:rsidRPr="00B53A2C">
        <w:rPr>
          <w:b/>
          <w:bCs/>
        </w:rPr>
        <w:t>Feedback return</w:t>
      </w:r>
      <w:r w:rsidRPr="00842228">
        <w:t xml:space="preserve">: </w:t>
      </w:r>
      <w:ins w:id="69" w:author="D K Arvind" w:date="2023-09-16T08:43:00Z">
        <w:r w:rsidR="006D1593">
          <w:t>17</w:t>
        </w:r>
      </w:ins>
      <w:del w:id="70" w:author="D K Arvind" w:date="2023-09-16T08:43:00Z">
        <w:r w:rsidRPr="00842228" w:rsidDel="006D1593">
          <w:delText>2</w:delText>
        </w:r>
      </w:del>
      <w:del w:id="71" w:author="D K Arvind" w:date="2023-09-16T08:42:00Z">
        <w:r w:rsidRPr="00842228" w:rsidDel="006D1593">
          <w:delText>1</w:delText>
        </w:r>
      </w:del>
      <w:r w:rsidRPr="00842228">
        <w:t xml:space="preserve"> Oc</w:t>
      </w:r>
      <w:r w:rsidRPr="00842228">
        <w:rPr>
          <w:rStyle w:val="Emphasis"/>
          <w:i w:val="0"/>
          <w:iCs w:val="0"/>
        </w:rPr>
        <w:t>tober 20</w:t>
      </w:r>
      <w:r w:rsidRPr="00842228">
        <w:t>2</w:t>
      </w:r>
      <w:ins w:id="72" w:author="D K Arvind" w:date="2023-09-16T08:43:00Z">
        <w:r w:rsidR="006D1593">
          <w:t>3</w:t>
        </w:r>
      </w:ins>
      <w:del w:id="73" w:author="D K Arvind" w:date="2023-09-16T08:43:00Z">
        <w:r w:rsidRPr="00842228" w:rsidDel="006D1593">
          <w:delText>2</w:delText>
        </w:r>
      </w:del>
    </w:p>
    <w:p w14:paraId="358ACD46" w14:textId="29346D9E" w:rsidR="00852979" w:rsidRPr="005156F3" w:rsidRDefault="00050BF6" w:rsidP="005156F3">
      <w:bookmarkStart w:id="74" w:name="_Hlk50561416"/>
      <w:r>
        <w:lastRenderedPageBreak/>
        <w:t>The first coursework assignment is to collect m</w:t>
      </w:r>
      <w:r w:rsidR="001853E5">
        <w:t>otion d</w:t>
      </w:r>
      <w:r w:rsidR="00852979" w:rsidRPr="00AE5E9D">
        <w:t xml:space="preserve">ata </w:t>
      </w:r>
      <w:r>
        <w:t>for</w:t>
      </w:r>
      <w:r w:rsidR="001853E5">
        <w:t xml:space="preserve"> a defined set of activities. E</w:t>
      </w:r>
      <w:r w:rsidR="00884AC0" w:rsidRPr="00AE5E9D">
        <w:t xml:space="preserve">ach student </w:t>
      </w:r>
      <w:r w:rsidR="001853E5">
        <w:t xml:space="preserve">will wear </w:t>
      </w:r>
      <w:r w:rsidR="00852979" w:rsidRPr="00AE5E9D">
        <w:t xml:space="preserve">the </w:t>
      </w:r>
      <w:proofErr w:type="spellStart"/>
      <w:r w:rsidR="00852979" w:rsidRPr="00AE5E9D">
        <w:t>Respeck</w:t>
      </w:r>
      <w:proofErr w:type="spellEnd"/>
      <w:r w:rsidR="00852979" w:rsidRPr="00AE5E9D">
        <w:t xml:space="preserve"> </w:t>
      </w:r>
      <w:r w:rsidR="00866A1A" w:rsidRPr="00AE5E9D">
        <w:t>monitor</w:t>
      </w:r>
      <w:r w:rsidR="001853E5">
        <w:t xml:space="preserve">, </w:t>
      </w:r>
      <w:r w:rsidR="00852979" w:rsidRPr="00AE5E9D">
        <w:t>worn as a plaster on the chest</w:t>
      </w:r>
      <w:r w:rsidR="001853E5">
        <w:t>,</w:t>
      </w:r>
      <w:r w:rsidR="00852979" w:rsidRPr="00AE5E9D">
        <w:t xml:space="preserve"> and the Thingy placed </w:t>
      </w:r>
      <w:r w:rsidR="00884AC0" w:rsidRPr="00AE5E9D">
        <w:t xml:space="preserve">snugly </w:t>
      </w:r>
      <w:r w:rsidR="00852979" w:rsidRPr="00AE5E9D">
        <w:t xml:space="preserve">inside </w:t>
      </w:r>
      <w:r w:rsidR="001853E5">
        <w:t>a</w:t>
      </w:r>
      <w:r w:rsidR="00852979" w:rsidRPr="00AE5E9D">
        <w:t xml:space="preserve"> righ</w:t>
      </w:r>
      <w:r w:rsidR="00884AC0" w:rsidRPr="00AE5E9D">
        <w:t>t</w:t>
      </w:r>
      <w:r w:rsidR="00852979" w:rsidRPr="00AE5E9D">
        <w:t>-hand pocket</w:t>
      </w:r>
      <w:r w:rsidR="00A06FA8" w:rsidRPr="00AE5E9D">
        <w:t xml:space="preserve"> of the</w:t>
      </w:r>
      <w:r w:rsidR="00FE6478" w:rsidRPr="00AE5E9D">
        <w:t>ir clothing</w:t>
      </w:r>
      <w:r w:rsidR="00AB4E04" w:rsidRPr="00AE5E9D">
        <w:t>.</w:t>
      </w:r>
      <w:bookmarkStart w:id="75" w:name="_Hlk50564721"/>
    </w:p>
    <w:bookmarkEnd w:id="75"/>
    <w:p w14:paraId="068FB43B" w14:textId="294F8D6C" w:rsidR="00B53A2C" w:rsidRDefault="00B53A2C" w:rsidP="00B53A2C">
      <w:pPr>
        <w:pStyle w:val="Heading2"/>
      </w:pPr>
      <w:r>
        <w:t>Coursework 2: Research [15%]</w:t>
      </w:r>
    </w:p>
    <w:p w14:paraId="1ED4835B" w14:textId="28A0DFED"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ins w:id="76" w:author="D K Arvind" w:date="2023-09-16T09:00:00Z">
        <w:r w:rsidR="00B261AD">
          <w:t>0</w:t>
        </w:r>
      </w:ins>
      <w:del w:id="77" w:author="D K Arvind" w:date="2023-09-16T09:00:00Z">
        <w:r w:rsidR="006E00F6" w:rsidDel="00B261AD">
          <w:delText>1</w:delText>
        </w:r>
      </w:del>
      <w:r w:rsidRPr="00842228">
        <w:t xml:space="preserve"> </w:t>
      </w:r>
      <w:ins w:id="78" w:author="D K Arvind" w:date="2023-09-16T09:00:00Z">
        <w:r w:rsidR="00B261AD">
          <w:rPr>
            <w:rStyle w:val="Emphasis"/>
            <w:i w:val="0"/>
            <w:iCs w:val="0"/>
          </w:rPr>
          <w:t>October</w:t>
        </w:r>
      </w:ins>
      <w:del w:id="79" w:author="D K Arvind" w:date="2023-09-16T09:00:00Z">
        <w:r w:rsidRPr="00842228" w:rsidDel="00B261AD">
          <w:delText>Sept</w:delText>
        </w:r>
        <w:r w:rsidRPr="00842228" w:rsidDel="00B261AD">
          <w:rPr>
            <w:rStyle w:val="Emphasis"/>
            <w:i w:val="0"/>
            <w:iCs w:val="0"/>
          </w:rPr>
          <w:delText>ember</w:delText>
        </w:r>
      </w:del>
      <w:r w:rsidRPr="00842228">
        <w:rPr>
          <w:rStyle w:val="Emphasis"/>
          <w:i w:val="0"/>
          <w:iCs w:val="0"/>
        </w:rPr>
        <w:t xml:space="preserve"> 20</w:t>
      </w:r>
      <w:r w:rsidRPr="00842228">
        <w:t>2</w:t>
      </w:r>
      <w:ins w:id="80" w:author="D K Arvind" w:date="2023-09-16T09:00:00Z">
        <w:r w:rsidR="00B261AD">
          <w:t>3</w:t>
        </w:r>
      </w:ins>
      <w:del w:id="81" w:author="D K Arvind" w:date="2023-09-16T09:00:00Z">
        <w:r w:rsidRPr="00842228" w:rsidDel="00B261AD">
          <w:delText>2</w:delText>
        </w:r>
      </w:del>
      <w:r w:rsidRPr="00842228">
        <w:t xml:space="preserve"> </w:t>
      </w:r>
    </w:p>
    <w:p w14:paraId="59C002D0" w14:textId="69514501" w:rsidR="005156F3" w:rsidRPr="00842228" w:rsidRDefault="005156F3">
      <w:pPr>
        <w:pStyle w:val="ListParagraph"/>
        <w:numPr>
          <w:ilvl w:val="0"/>
          <w:numId w:val="9"/>
        </w:numPr>
      </w:pPr>
      <w:r w:rsidRPr="00B53A2C">
        <w:rPr>
          <w:b/>
          <w:bCs/>
        </w:rPr>
        <w:t>Submission date</w:t>
      </w:r>
      <w:r w:rsidRPr="00842228">
        <w:t xml:space="preserve">: </w:t>
      </w:r>
      <w:r>
        <w:t>2</w:t>
      </w:r>
      <w:ins w:id="82" w:author="D K Arvind" w:date="2023-09-16T09:00:00Z">
        <w:r w:rsidR="00BE2678">
          <w:t>7</w:t>
        </w:r>
      </w:ins>
      <w:del w:id="83" w:author="D K Arvind" w:date="2023-09-16T09:00:00Z">
        <w:r w:rsidDel="00BE2678">
          <w:delText>8</w:delText>
        </w:r>
      </w:del>
      <w:r w:rsidRPr="00842228">
        <w:t xml:space="preserve"> Oct</w:t>
      </w:r>
      <w:r w:rsidRPr="00842228">
        <w:rPr>
          <w:rStyle w:val="Emphasis"/>
          <w:i w:val="0"/>
          <w:iCs w:val="0"/>
        </w:rPr>
        <w:t>ober 20</w:t>
      </w:r>
      <w:r w:rsidRPr="00842228">
        <w:t>2</w:t>
      </w:r>
      <w:r w:rsidR="00037D82">
        <w:t>3</w:t>
      </w:r>
    </w:p>
    <w:p w14:paraId="6BF1303D" w14:textId="13B7522E"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w:t>
      </w:r>
      <w:r w:rsidR="00037D82">
        <w:t>3</w:t>
      </w:r>
    </w:p>
    <w:p w14:paraId="5FECDF25" w14:textId="40277B61" w:rsidR="00014113" w:rsidRPr="00B53A2C" w:rsidRDefault="0047498D" w:rsidP="00B53A2C">
      <w:bookmarkStart w:id="84" w:name="_Hlk50561645"/>
      <w:bookmarkEnd w:id="74"/>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85"/>
      <w:commentRangeEnd w:id="85"/>
      <w:r w:rsidR="00237814">
        <w:rPr>
          <w:rStyle w:val="CommentReference"/>
        </w:rPr>
        <w:commentReference w:id="85"/>
      </w:r>
      <w:r w:rsidR="0036721E" w:rsidRPr="005B1074">
        <w:t xml:space="preserve">sensors </w:t>
      </w:r>
    </w:p>
    <w:p w14:paraId="511CD503" w14:textId="68FDE594" w:rsidR="00014113" w:rsidRPr="005B1074" w:rsidRDefault="004B472D">
      <w:pPr>
        <w:pStyle w:val="ListParagraph"/>
        <w:numPr>
          <w:ilvl w:val="0"/>
          <w:numId w:val="4"/>
        </w:numPr>
        <w:rPr>
          <w:b/>
          <w:bCs/>
          <w:u w:val="single"/>
        </w:rPr>
      </w:pPr>
      <w:ins w:id="86" w:author="D K Arvind" w:date="2023-09-16T09:08:00Z">
        <w:r>
          <w:t>IoT for the management of Long COVID</w:t>
        </w:r>
      </w:ins>
      <w:del w:id="87" w:author="D K Arvind" w:date="2023-09-16T09:08:00Z">
        <w:r w:rsidR="007B1C5C" w:rsidRPr="005B1074" w:rsidDel="0036771C">
          <w:delText>Comparison of networking protocols for edge</w:delText>
        </w:r>
      </w:del>
      <w:del w:id="88" w:author="D K Arvind" w:date="2023-09-16T09:07:00Z">
        <w:r w:rsidR="007B1C5C" w:rsidRPr="005B1074" w:rsidDel="0036771C">
          <w:delText xml:space="preserve"> devices in IoT systems</w:delText>
        </w:r>
        <w:r w:rsidR="0036721E" w:rsidRPr="005B1074" w:rsidDel="0036771C">
          <w:delText xml:space="preserve"> </w:delText>
        </w:r>
      </w:del>
      <w:bookmarkEnd w:id="84"/>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w:t>
      </w:r>
      <w:del w:id="89" w:author="D K Arvind" w:date="2023-09-16T09:09:00Z">
        <w:r w:rsidRPr="005B1074" w:rsidDel="00C47449">
          <w:delText>s</w:delText>
        </w:r>
      </w:del>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1E23BC88" w:rsidR="005B1074" w:rsidRDefault="00C54D7E" w:rsidP="005B1074">
      <w:r>
        <w:t>Please include</w:t>
      </w:r>
      <w:r w:rsidR="005B1074" w:rsidRPr="005B1074">
        <w:t xml:space="preserve"> diagrams, graphs</w:t>
      </w:r>
      <w:r>
        <w:t xml:space="preserve"> and</w:t>
      </w:r>
      <w:r w:rsidR="005B1074" w:rsidRPr="005B1074">
        <w:t xml:space="preserve"> images </w:t>
      </w:r>
      <w:r>
        <w:t>to communicate your findings.</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097DFEFC" w:rsidR="00612C0F" w:rsidRDefault="00612C0F" w:rsidP="00C54D7E">
      <w:pPr>
        <w:pStyle w:val="ListParagraph"/>
        <w:numPr>
          <w:ilvl w:val="0"/>
          <w:numId w:val="27"/>
        </w:numPr>
      </w:pPr>
      <w:r w:rsidRPr="00C54D7E">
        <w:rPr>
          <w:b/>
          <w:bCs/>
        </w:rPr>
        <w:t>Release date</w:t>
      </w:r>
      <w:r w:rsidRPr="00C54D7E">
        <w:rPr>
          <w:rStyle w:val="Emphasis"/>
          <w:i w:val="0"/>
          <w:iCs w:val="0"/>
        </w:rPr>
        <w:t>:</w:t>
      </w:r>
      <w:r w:rsidRPr="00842228">
        <w:t xml:space="preserve"> 2</w:t>
      </w:r>
      <w:ins w:id="90" w:author="D K Arvind" w:date="2023-09-16T09:09:00Z">
        <w:r w:rsidR="0063501F">
          <w:t>0</w:t>
        </w:r>
      </w:ins>
      <w:del w:id="91" w:author="D K Arvind" w:date="2023-09-16T09:09:00Z">
        <w:r w:rsidDel="0063501F">
          <w:delText>1</w:delText>
        </w:r>
      </w:del>
      <w:r w:rsidRPr="00842228">
        <w:t xml:space="preserve"> Sept</w:t>
      </w:r>
      <w:r w:rsidRPr="00C54D7E">
        <w:rPr>
          <w:rStyle w:val="Emphasis"/>
          <w:i w:val="0"/>
          <w:iCs w:val="0"/>
        </w:rPr>
        <w:t>ember 20</w:t>
      </w:r>
      <w:r w:rsidRPr="00842228">
        <w:t>2</w:t>
      </w:r>
      <w:ins w:id="92" w:author="D K Arvind" w:date="2023-09-16T09:09:00Z">
        <w:r w:rsidR="0063501F">
          <w:t>3</w:t>
        </w:r>
      </w:ins>
      <w:del w:id="93" w:author="D K Arvind" w:date="2023-09-16T09:09:00Z">
        <w:r w:rsidRPr="00842228" w:rsidDel="0063501F">
          <w:delText>2</w:delText>
        </w:r>
      </w:del>
      <w:r w:rsidRPr="00842228">
        <w:t xml:space="preserve"> </w:t>
      </w:r>
    </w:p>
    <w:p w14:paraId="759B05D0" w14:textId="5E3223D7" w:rsidR="00612C0F" w:rsidRPr="00842228" w:rsidRDefault="00612C0F" w:rsidP="00C54D7E">
      <w:pPr>
        <w:pStyle w:val="ListParagraph"/>
        <w:numPr>
          <w:ilvl w:val="0"/>
          <w:numId w:val="27"/>
        </w:numPr>
      </w:pPr>
      <w:r w:rsidRPr="00C54D7E">
        <w:rPr>
          <w:b/>
          <w:bCs/>
        </w:rPr>
        <w:t>Progress demonstration/feedback</w:t>
      </w:r>
      <w:r>
        <w:t>: 1</w:t>
      </w:r>
      <w:ins w:id="94" w:author="D K Arvind" w:date="2023-09-16T09:10:00Z">
        <w:r w:rsidR="00B90DA9">
          <w:t>8</w:t>
        </w:r>
      </w:ins>
      <w:del w:id="95" w:author="D K Arvind" w:date="2023-09-16T09:10:00Z">
        <w:r w:rsidDel="00B90DA9">
          <w:delText>9</w:delText>
        </w:r>
      </w:del>
      <w:r>
        <w:t xml:space="preserve"> October 202</w:t>
      </w:r>
      <w:ins w:id="96" w:author="D K Arvind" w:date="2023-09-16T09:10:00Z">
        <w:r w:rsidR="00862C36">
          <w:t>3</w:t>
        </w:r>
      </w:ins>
      <w:del w:id="97" w:author="D K Arvind" w:date="2023-09-16T09:10:00Z">
        <w:r w:rsidDel="00862C36">
          <w:delText>2</w:delText>
        </w:r>
      </w:del>
    </w:p>
    <w:p w14:paraId="573AEADB" w14:textId="46422F60" w:rsidR="00612C0F" w:rsidRDefault="00612C0F" w:rsidP="00C54D7E">
      <w:pPr>
        <w:pStyle w:val="ListParagraph"/>
        <w:numPr>
          <w:ilvl w:val="0"/>
          <w:numId w:val="27"/>
        </w:numPr>
      </w:pPr>
      <w:r w:rsidRPr="00C54D7E">
        <w:rPr>
          <w:b/>
          <w:bCs/>
        </w:rPr>
        <w:t>Final Demonstration date</w:t>
      </w:r>
      <w:r w:rsidRPr="0036379C">
        <w:t>: 2</w:t>
      </w:r>
      <w:ins w:id="98" w:author="D K Arvind" w:date="2023-09-16T09:10:00Z">
        <w:r w:rsidR="00862C36">
          <w:t>2</w:t>
        </w:r>
      </w:ins>
      <w:del w:id="99" w:author="D K Arvind" w:date="2023-09-16T09:10:00Z">
        <w:r w:rsidRPr="0036379C" w:rsidDel="00862C36">
          <w:delText>3</w:delText>
        </w:r>
      </w:del>
      <w:r w:rsidRPr="0036379C">
        <w:t xml:space="preserve"> November 202</w:t>
      </w:r>
      <w:ins w:id="100" w:author="D K Arvind" w:date="2023-09-16T09:10:00Z">
        <w:r w:rsidR="005C3564">
          <w:t>3</w:t>
        </w:r>
      </w:ins>
      <w:del w:id="101" w:author="D K Arvind" w:date="2023-09-16T09:10:00Z">
        <w:r w:rsidRPr="0036379C" w:rsidDel="005C3564">
          <w:delText>2</w:delText>
        </w:r>
      </w:del>
      <w:r w:rsidRPr="0036379C">
        <w:t xml:space="preserve"> (10:00 – 13:00)</w:t>
      </w:r>
    </w:p>
    <w:p w14:paraId="0A50BBCA" w14:textId="5B81F1EB" w:rsidR="00612C0F" w:rsidRPr="00C54D7E" w:rsidRDefault="00612C0F" w:rsidP="00C54D7E">
      <w:pPr>
        <w:pStyle w:val="ListParagraph"/>
        <w:numPr>
          <w:ilvl w:val="0"/>
          <w:numId w:val="27"/>
        </w:numPr>
        <w:rPr>
          <w:rFonts w:cstheme="minorHAnsi"/>
          <w:b/>
          <w:bCs/>
        </w:rPr>
      </w:pPr>
      <w:r w:rsidRPr="00C54D7E">
        <w:rPr>
          <w:rFonts w:cstheme="minorHAnsi"/>
          <w:b/>
          <w:bCs/>
        </w:rPr>
        <w:t>Peer testing completion date</w:t>
      </w:r>
      <w:r w:rsidRPr="00C54D7E">
        <w:rPr>
          <w:rFonts w:cstheme="minorHAnsi"/>
        </w:rPr>
        <w:t xml:space="preserve">: </w:t>
      </w:r>
      <w:ins w:id="102" w:author="D K Arvind" w:date="2023-09-16T09:11:00Z">
        <w:r w:rsidR="005C3564">
          <w:rPr>
            <w:rFonts w:cstheme="minorHAnsi"/>
          </w:rPr>
          <w:t>1</w:t>
        </w:r>
      </w:ins>
      <w:del w:id="103" w:author="D K Arvind" w:date="2023-09-16T09:11:00Z">
        <w:r w:rsidRPr="00C54D7E" w:rsidDel="005C3564">
          <w:rPr>
            <w:rFonts w:cstheme="minorHAnsi"/>
          </w:rPr>
          <w:delText>2</w:delText>
        </w:r>
      </w:del>
      <w:r w:rsidRPr="00C54D7E">
        <w:rPr>
          <w:rFonts w:cstheme="minorHAnsi"/>
        </w:rPr>
        <w:t xml:space="preserve"> December 202</w:t>
      </w:r>
      <w:ins w:id="104" w:author="D K Arvind" w:date="2023-09-16T09:11:00Z">
        <w:r w:rsidR="005C3564">
          <w:rPr>
            <w:rFonts w:cstheme="minorHAnsi"/>
          </w:rPr>
          <w:t>3</w:t>
        </w:r>
      </w:ins>
      <w:del w:id="105" w:author="D K Arvind" w:date="2023-09-16T09:11:00Z">
        <w:r w:rsidRPr="00C54D7E" w:rsidDel="005C3564">
          <w:rPr>
            <w:rFonts w:cstheme="minorHAnsi"/>
          </w:rPr>
          <w:delText>2</w:delText>
        </w:r>
      </w:del>
    </w:p>
    <w:p w14:paraId="5640DAE5" w14:textId="31BB94B2" w:rsidR="00612C0F" w:rsidRPr="00842228" w:rsidRDefault="00612C0F" w:rsidP="00C54D7E">
      <w:pPr>
        <w:pStyle w:val="ListParagraph"/>
        <w:numPr>
          <w:ilvl w:val="0"/>
          <w:numId w:val="27"/>
        </w:numPr>
      </w:pPr>
      <w:r w:rsidRPr="00C54D7E">
        <w:rPr>
          <w:b/>
          <w:bCs/>
        </w:rPr>
        <w:t>Final report submission date</w:t>
      </w:r>
      <w:r w:rsidRPr="00842228">
        <w:t xml:space="preserve">: </w:t>
      </w:r>
      <w:ins w:id="106" w:author="D K Arvind" w:date="2023-09-16T09:13:00Z">
        <w:r w:rsidR="00F52F60">
          <w:t>19</w:t>
        </w:r>
      </w:ins>
      <w:del w:id="107" w:author="D K Arvind" w:date="2023-09-16T09:13:00Z">
        <w:r w:rsidDel="00F52F60">
          <w:delText>20</w:delText>
        </w:r>
      </w:del>
      <w:r>
        <w:t xml:space="preserve"> January 202</w:t>
      </w:r>
      <w:r w:rsidR="00037D82">
        <w:t>4</w:t>
      </w:r>
      <w:r>
        <w:t xml:space="preserve"> </w:t>
      </w:r>
      <w:del w:id="108" w:author="D K Arvind" w:date="2023-09-16T09:11:00Z">
        <w:r w:rsidDel="005C3564">
          <w:delText>(1</w:delText>
        </w:r>
      </w:del>
      <w:del w:id="109" w:author="D K Arvind" w:date="2022-09-20T05:48:00Z">
        <w:r w:rsidDel="005E03BD">
          <w:delText>6</w:delText>
        </w:r>
      </w:del>
      <w:del w:id="110" w:author="D K Arvind" w:date="2023-09-16T09:11:00Z">
        <w:r w:rsidDel="005C3564">
          <w:delText>:00)</w:delText>
        </w:r>
      </w:del>
    </w:p>
    <w:p w14:paraId="77F2FA2D" w14:textId="0687A43D" w:rsidR="00612C0F" w:rsidRPr="00612C0F" w:rsidRDefault="00612C0F" w:rsidP="00C54D7E">
      <w:pPr>
        <w:pStyle w:val="ListParagraph"/>
        <w:numPr>
          <w:ilvl w:val="0"/>
          <w:numId w:val="27"/>
        </w:numPr>
      </w:pPr>
      <w:r w:rsidRPr="00C54D7E">
        <w:rPr>
          <w:b/>
          <w:bCs/>
        </w:rPr>
        <w:t>Feedback return</w:t>
      </w:r>
      <w:r w:rsidRPr="00842228">
        <w:t>:</w:t>
      </w:r>
      <w:r w:rsidR="00037D82">
        <w:t>1</w:t>
      </w:r>
      <w:r>
        <w:t>3</w:t>
      </w:r>
      <w:r w:rsidRPr="00842228">
        <w:t xml:space="preserve"> </w:t>
      </w:r>
      <w:r>
        <w:t>March</w:t>
      </w:r>
      <w:r w:rsidRPr="00C54D7E">
        <w:rPr>
          <w:rStyle w:val="Emphasis"/>
          <w:i w:val="0"/>
          <w:iCs w:val="0"/>
        </w:rPr>
        <w:t xml:space="preserve"> 20</w:t>
      </w:r>
      <w:r w:rsidRPr="00842228">
        <w:t>2</w:t>
      </w:r>
      <w:r w:rsidR="00037D82">
        <w:t>4</w:t>
      </w:r>
    </w:p>
    <w:p w14:paraId="51553CB6" w14:textId="31734242" w:rsidR="00141227" w:rsidRPr="00141227" w:rsidRDefault="00141227" w:rsidP="00141227">
      <w:r>
        <w:t xml:space="preserve">This coursework involves the development, demonstration, and final written report </w:t>
      </w:r>
      <w:r w:rsidR="00EB7DB6">
        <w:t xml:space="preserve">(max. 10,000 words) </w:t>
      </w:r>
      <w:r>
        <w:t xml:space="preserve">for the human activity </w:t>
      </w:r>
      <w:ins w:id="111" w:author="D K Arvind" w:date="2023-09-16T09:11:00Z">
        <w:r w:rsidR="0035357A">
          <w:t xml:space="preserve">and </w:t>
        </w:r>
      </w:ins>
      <w:ins w:id="112" w:author="D K Arvind" w:date="2023-09-16T09:12:00Z">
        <w:r w:rsidR="00D95197">
          <w:t xml:space="preserve">breathing </w:t>
        </w:r>
      </w:ins>
      <w:r>
        <w:t>recognition</w:t>
      </w:r>
      <w:ins w:id="113" w:author="D K Arvind" w:date="2023-09-16T09:12:00Z">
        <w:r w:rsidR="00A274DB">
          <w:t xml:space="preserve"> and classification</w:t>
        </w:r>
      </w:ins>
      <w:r>
        <w:t xml:space="preserve"> system.</w:t>
      </w:r>
    </w:p>
    <w:p w14:paraId="6DFB1D36" w14:textId="71C22DCA" w:rsidR="00753721" w:rsidRDefault="00753721" w:rsidP="00753721">
      <w:pPr>
        <w:pStyle w:val="Heading2"/>
      </w:pPr>
      <w:r>
        <w:t>Implementation</w:t>
      </w:r>
    </w:p>
    <w:p w14:paraId="559C9A86" w14:textId="73C0BB0D" w:rsidR="00753721" w:rsidRDefault="00753721" w:rsidP="00753721">
      <w:pPr>
        <w:rPr>
          <w:ins w:id="114" w:author="D K Arvind" w:date="2023-09-16T09:22:00Z"/>
        </w:rPr>
      </w:pPr>
      <w:r w:rsidRPr="00AE5E9D">
        <w:t xml:space="preserve">Your task will be to implement a human activity </w:t>
      </w:r>
      <w:ins w:id="115" w:author="D K Arvind" w:date="2023-09-16T09:21:00Z">
        <w:r w:rsidR="00FF0B67">
          <w:t xml:space="preserve">and breathing </w:t>
        </w:r>
      </w:ins>
      <w:r w:rsidRPr="00AE5E9D">
        <w:t>recognition system for a set of common physical activities listed below</w:t>
      </w:r>
      <w:r>
        <w:t>,</w:t>
      </w:r>
      <w:r w:rsidRPr="00AE5E9D">
        <w:t xml:space="preserve"> </w:t>
      </w:r>
      <w:r>
        <w:t>by applying</w:t>
      </w:r>
      <w:r w:rsidRPr="00AE5E9D">
        <w:t xml:space="preserve"> machine learning techniques on the IMU data and displaying </w:t>
      </w:r>
      <w:r>
        <w:t xml:space="preserve">real-time results in an </w:t>
      </w:r>
      <w:r w:rsidR="00F858C3">
        <w:t>A</w:t>
      </w:r>
      <w:r>
        <w:t>ndroid app.</w:t>
      </w:r>
    </w:p>
    <w:p w14:paraId="0FB23B00" w14:textId="75CDF51B" w:rsidR="007A6FC7" w:rsidRDefault="007A6FC7" w:rsidP="00193A0D">
      <w:pPr>
        <w:pStyle w:val="Heading4"/>
      </w:pPr>
      <w:ins w:id="116" w:author="D K Arvind" w:date="2023-09-16T09:22:00Z">
        <w:r>
          <w:t>Cate</w:t>
        </w:r>
      </w:ins>
      <w:ins w:id="117" w:author="D K Arvind" w:date="2023-09-16T09:23:00Z">
        <w:r>
          <w:t>gory</w:t>
        </w:r>
      </w:ins>
      <w:ins w:id="118" w:author="D K Arvind" w:date="2023-09-16T09:26:00Z">
        <w:r w:rsidR="00E81837">
          <w:t xml:space="preserve"> 1</w:t>
        </w:r>
      </w:ins>
      <w:ins w:id="119" w:author="D K Arvind" w:date="2023-09-16T09:23:00Z">
        <w:r w:rsidR="008F7A18">
          <w:t xml:space="preserve">: Physical </w:t>
        </w:r>
        <w:r w:rsidR="004136CF">
          <w:t>a</w:t>
        </w:r>
        <w:r w:rsidR="008F7A18">
          <w:t>ctivity (breathing normally)</w:t>
        </w:r>
      </w:ins>
    </w:p>
    <w:p w14:paraId="3580A023" w14:textId="77777777" w:rsidR="00193A0D" w:rsidRPr="00AE5E9D" w:rsidDel="00E81837" w:rsidRDefault="00193A0D" w:rsidP="00362174">
      <w:pPr>
        <w:pStyle w:val="NoSpacing"/>
        <w:rPr>
          <w:del w:id="120" w:author="D K Arvind" w:date="2023-09-16T09:26:00Z"/>
        </w:rPr>
      </w:pPr>
    </w:p>
    <w:p w14:paraId="73E0F4E5" w14:textId="40685F0D" w:rsidR="00753721" w:rsidRPr="00AE5E9D" w:rsidRDefault="00E81837">
      <w:pPr>
        <w:pStyle w:val="NoSpacing"/>
        <w:pPrChange w:id="121" w:author="D K Arvind" w:date="2023-09-16T09:26:00Z">
          <w:pPr>
            <w:pStyle w:val="ListParagraph"/>
            <w:numPr>
              <w:numId w:val="1"/>
            </w:numPr>
            <w:ind w:hanging="360"/>
          </w:pPr>
        </w:pPrChange>
      </w:pPr>
      <w:ins w:id="122" w:author="D K Arvind" w:date="2023-09-16T09:26:00Z">
        <w:r>
          <w:t xml:space="preserve">1.1 </w:t>
        </w:r>
      </w:ins>
      <w:ins w:id="123" w:author="D K Arvind" w:date="2023-09-16T09:25:00Z">
        <w:r w:rsidR="000C570C">
          <w:t>s</w:t>
        </w:r>
      </w:ins>
      <w:del w:id="124" w:author="D K Arvind" w:date="2023-09-16T09:25:00Z">
        <w:r w:rsidR="00753721" w:rsidRPr="00AE5E9D" w:rsidDel="000C570C">
          <w:delText>S</w:delText>
        </w:r>
      </w:del>
      <w:r w:rsidR="00753721" w:rsidRPr="00AE5E9D">
        <w:t>itting</w:t>
      </w:r>
      <w:del w:id="125" w:author="D K Arvind" w:date="2023-09-16T09:17:00Z">
        <w:r w:rsidR="006E00F6" w:rsidDel="005F6474">
          <w:delText>upright</w:delText>
        </w:r>
        <w:r w:rsidR="00753721" w:rsidRPr="00AE5E9D" w:rsidDel="005F6474">
          <w:delText xml:space="preserve">, bent forward, </w:delText>
        </w:r>
        <w:r w:rsidR="006E00F6" w:rsidDel="005F6474">
          <w:delText>leaning</w:delText>
        </w:r>
        <w:r w:rsidR="00753721" w:rsidRPr="00AE5E9D" w:rsidDel="005F6474">
          <w:delText xml:space="preserve"> backward</w:delText>
        </w:r>
        <w:r w:rsidR="006E00F6" w:rsidDel="005F6474">
          <w:delText>s</w:delText>
        </w:r>
        <w:r w:rsidR="00753721" w:rsidRPr="00AE5E9D" w:rsidDel="005F6474">
          <w:delText>)</w:delText>
        </w:r>
      </w:del>
    </w:p>
    <w:p w14:paraId="181FFCD0" w14:textId="28306328" w:rsidR="00753721" w:rsidRPr="00AE5E9D" w:rsidRDefault="00E81837">
      <w:pPr>
        <w:pStyle w:val="NoSpacing"/>
        <w:pPrChange w:id="126" w:author="D K Arvind" w:date="2023-09-16T09:27:00Z">
          <w:pPr>
            <w:pStyle w:val="ListParagraph"/>
            <w:numPr>
              <w:numId w:val="1"/>
            </w:numPr>
            <w:ind w:hanging="360"/>
          </w:pPr>
        </w:pPrChange>
      </w:pPr>
      <w:ins w:id="127" w:author="D K Arvind" w:date="2023-09-16T09:27:00Z">
        <w:r>
          <w:t xml:space="preserve">1.2 </w:t>
        </w:r>
      </w:ins>
      <w:ins w:id="128" w:author="D K Arvind" w:date="2023-09-16T09:25:00Z">
        <w:r w:rsidR="000C570C">
          <w:t>s</w:t>
        </w:r>
      </w:ins>
      <w:del w:id="129" w:author="D K Arvind" w:date="2023-09-16T09:25:00Z">
        <w:r w:rsidR="00753721" w:rsidRPr="00AE5E9D" w:rsidDel="000C570C">
          <w:delText>S</w:delText>
        </w:r>
      </w:del>
      <w:r w:rsidR="00753721" w:rsidRPr="00AE5E9D">
        <w:t>tanding</w:t>
      </w:r>
    </w:p>
    <w:p w14:paraId="1E3288B6" w14:textId="5C61CC35" w:rsidR="00753721" w:rsidRPr="00AE5E9D" w:rsidRDefault="00193A0D">
      <w:pPr>
        <w:pStyle w:val="NoSpacing"/>
        <w:pPrChange w:id="130" w:author="D K Arvind" w:date="2023-09-16T09:58:00Z">
          <w:pPr>
            <w:pStyle w:val="ListParagraph"/>
            <w:numPr>
              <w:numId w:val="1"/>
            </w:numPr>
            <w:ind w:hanging="360"/>
          </w:pPr>
        </w:pPrChange>
      </w:pPr>
      <w:r>
        <w:lastRenderedPageBreak/>
        <w:t>1.3 l</w:t>
      </w:r>
      <w:del w:id="131" w:author="D K Arvind" w:date="2023-09-16T09:25:00Z">
        <w:r w:rsidR="00753721" w:rsidRPr="00AE5E9D" w:rsidDel="000C570C">
          <w:delText>L</w:delText>
        </w:r>
      </w:del>
      <w:r w:rsidR="00753721" w:rsidRPr="00AE5E9D">
        <w:t>ying down (</w:t>
      </w:r>
      <w:ins w:id="132" w:author="D K Arvind" w:date="2023-09-16T09:58:00Z">
        <w:r w:rsidR="008B6D15">
          <w:t>1.3</w:t>
        </w:r>
      </w:ins>
      <w:r>
        <w:t>1</w:t>
      </w:r>
      <w:ins w:id="133" w:author="D K Arvind" w:date="2023-09-16T09:58:00Z">
        <w:r w:rsidR="008B6D15">
          <w:t xml:space="preserve"> </w:t>
        </w:r>
      </w:ins>
      <w:ins w:id="134" w:author="D K Arvind" w:date="2023-09-16T09:18:00Z">
        <w:r w:rsidR="00357DBA">
          <w:t xml:space="preserve">facing </w:t>
        </w:r>
      </w:ins>
      <w:r w:rsidR="00753721" w:rsidRPr="00AE5E9D">
        <w:t>left</w:t>
      </w:r>
      <w:del w:id="135" w:author="D K Arvind" w:date="2023-09-16T09:18:00Z">
        <w:r w:rsidR="006E00F6" w:rsidDel="00357DBA">
          <w:delText>-side</w:delText>
        </w:r>
      </w:del>
      <w:ins w:id="136" w:author="D K Arvind" w:date="2023-09-16T10:26:00Z">
        <w:r w:rsidR="002C4DDC">
          <w:t>;</w:t>
        </w:r>
      </w:ins>
      <w:del w:id="137" w:author="D K Arvind" w:date="2023-09-16T10:26:00Z">
        <w:r w:rsidR="00753721" w:rsidRPr="00AE5E9D" w:rsidDel="002C4DDC">
          <w:delText>,</w:delText>
        </w:r>
      </w:del>
      <w:r w:rsidR="00753721" w:rsidRPr="00AE5E9D">
        <w:t xml:space="preserve"> </w:t>
      </w:r>
      <w:ins w:id="138" w:author="D K Arvind" w:date="2023-09-16T09:58:00Z">
        <w:r w:rsidR="008B6D15">
          <w:t>1.</w:t>
        </w:r>
      </w:ins>
      <w:r>
        <w:t>32</w:t>
      </w:r>
      <w:ins w:id="139" w:author="D K Arvind" w:date="2023-09-16T09:58:00Z">
        <w:r w:rsidR="008B6D15">
          <w:t xml:space="preserve"> </w:t>
        </w:r>
      </w:ins>
      <w:ins w:id="140" w:author="D K Arvind" w:date="2023-09-16T09:18:00Z">
        <w:r w:rsidR="00BB5B5F">
          <w:t xml:space="preserve">facing </w:t>
        </w:r>
      </w:ins>
      <w:r w:rsidR="00753721" w:rsidRPr="00AE5E9D">
        <w:t>right</w:t>
      </w:r>
      <w:del w:id="141" w:author="D K Arvind" w:date="2023-09-16T09:18:00Z">
        <w:r w:rsidR="006E00F6" w:rsidDel="00BB5B5F">
          <w:delText>-side</w:delText>
        </w:r>
      </w:del>
      <w:ins w:id="142" w:author="D K Arvind" w:date="2023-09-16T10:26:00Z">
        <w:r w:rsidR="002C4DDC">
          <w:t>;</w:t>
        </w:r>
      </w:ins>
      <w:del w:id="143" w:author="D K Arvind" w:date="2023-09-16T10:26:00Z">
        <w:r w:rsidR="00753721" w:rsidRPr="00AE5E9D" w:rsidDel="002C4DDC">
          <w:delText>,</w:delText>
        </w:r>
      </w:del>
      <w:r w:rsidR="00753721" w:rsidRPr="00AE5E9D">
        <w:t xml:space="preserve"> </w:t>
      </w:r>
      <w:ins w:id="144" w:author="D K Arvind" w:date="2023-09-16T09:58:00Z">
        <w:r w:rsidR="008B6D15">
          <w:t>1.</w:t>
        </w:r>
      </w:ins>
      <w:r>
        <w:t>33</w:t>
      </w:r>
      <w:ins w:id="145" w:author="D K Arvind" w:date="2023-09-16T09:58:00Z">
        <w:r w:rsidR="008B6D15">
          <w:t xml:space="preserve"> </w:t>
        </w:r>
      </w:ins>
      <w:r w:rsidR="00753721" w:rsidRPr="00AE5E9D">
        <w:t>on the back</w:t>
      </w:r>
      <w:ins w:id="146" w:author="D K Arvind" w:date="2023-09-16T09:19:00Z">
        <w:r w:rsidR="0072749B">
          <w:t xml:space="preserve"> (supine)</w:t>
        </w:r>
      </w:ins>
      <w:ins w:id="147" w:author="D K Arvind" w:date="2023-09-16T10:26:00Z">
        <w:r w:rsidR="002C4DDC">
          <w:t>;</w:t>
        </w:r>
      </w:ins>
      <w:del w:id="148" w:author="D K Arvind" w:date="2023-09-16T10:26:00Z">
        <w:r w:rsidR="00753721" w:rsidRPr="00AE5E9D" w:rsidDel="002C4DDC">
          <w:delText>,</w:delText>
        </w:r>
      </w:del>
      <w:r w:rsidR="00753721" w:rsidRPr="00AE5E9D">
        <w:t xml:space="preserve"> </w:t>
      </w:r>
      <w:ins w:id="149" w:author="D K Arvind" w:date="2023-09-16T09:58:00Z">
        <w:r w:rsidR="008B6D15">
          <w:t>1.</w:t>
        </w:r>
      </w:ins>
      <w:r>
        <w:t>34</w:t>
      </w:r>
      <w:ins w:id="150" w:author="D K Arvind" w:date="2023-09-16T09:58:00Z">
        <w:r w:rsidR="008B6D15">
          <w:t xml:space="preserve"> </w:t>
        </w:r>
      </w:ins>
      <w:r w:rsidR="00753721" w:rsidRPr="00AE5E9D">
        <w:t>on the front</w:t>
      </w:r>
      <w:ins w:id="151" w:author="D K Arvind" w:date="2023-09-16T09:19:00Z">
        <w:r w:rsidR="0072749B">
          <w:t xml:space="preserve"> (prone)</w:t>
        </w:r>
      </w:ins>
      <w:r w:rsidR="00753721" w:rsidRPr="00AE5E9D">
        <w:t>)</w:t>
      </w:r>
    </w:p>
    <w:p w14:paraId="13B37D18" w14:textId="22F72EEB" w:rsidR="00753721" w:rsidRPr="00AE5E9D" w:rsidDel="00EA65DA" w:rsidRDefault="00F35941">
      <w:pPr>
        <w:pStyle w:val="NoSpacing"/>
        <w:rPr>
          <w:del w:id="152" w:author="D K Arvind" w:date="2023-09-16T10:03:00Z"/>
        </w:rPr>
        <w:pPrChange w:id="153" w:author="D K Arvind" w:date="2023-09-16T09:59:00Z">
          <w:pPr>
            <w:pStyle w:val="ListParagraph"/>
            <w:numPr>
              <w:numId w:val="1"/>
            </w:numPr>
            <w:ind w:hanging="360"/>
          </w:pPr>
        </w:pPrChange>
      </w:pPr>
      <w:ins w:id="154" w:author="D K Arvind" w:date="2023-09-16T09:59:00Z">
        <w:r>
          <w:t>1.</w:t>
        </w:r>
      </w:ins>
      <w:r w:rsidR="00193A0D">
        <w:t>4</w:t>
      </w:r>
      <w:ins w:id="155" w:author="D K Arvind" w:date="2023-09-16T09:59:00Z">
        <w:r>
          <w:t xml:space="preserve"> </w:t>
        </w:r>
      </w:ins>
      <w:ins w:id="156" w:author="D K Arvind" w:date="2023-09-16T09:25:00Z">
        <w:r w:rsidR="000C570C">
          <w:t>normal w</w:t>
        </w:r>
      </w:ins>
      <w:del w:id="157" w:author="D K Arvind" w:date="2023-09-16T09:25:00Z">
        <w:r w:rsidR="00753721" w:rsidRPr="00AE5E9D" w:rsidDel="000C570C">
          <w:delText>W</w:delText>
        </w:r>
      </w:del>
      <w:r w:rsidR="00753721" w:rsidRPr="00AE5E9D">
        <w:t>alkin</w:t>
      </w:r>
      <w:r w:rsidR="00193A0D">
        <w:t>g</w:t>
      </w:r>
      <w:del w:id="158" w:author="D K Arvind" w:date="2023-09-16T10:03:00Z">
        <w:r w:rsidR="00753721" w:rsidRPr="00AE5E9D" w:rsidDel="00EA65DA">
          <w:delText>g</w:delText>
        </w:r>
      </w:del>
    </w:p>
    <w:p w14:paraId="67D2C66D" w14:textId="1B815C0A" w:rsidR="00753721" w:rsidRPr="00AE5E9D" w:rsidRDefault="00753721">
      <w:pPr>
        <w:pStyle w:val="NoSpacing"/>
        <w:pPrChange w:id="159" w:author="D K Arvind" w:date="2023-09-16T09:59:00Z">
          <w:pPr>
            <w:pStyle w:val="ListParagraph"/>
            <w:numPr>
              <w:numId w:val="1"/>
            </w:numPr>
            <w:ind w:hanging="360"/>
          </w:pPr>
        </w:pPrChange>
      </w:pPr>
      <w:del w:id="160" w:author="D K Arvind" w:date="2023-09-16T10:00:00Z">
        <w:r w:rsidRPr="00AE5E9D" w:rsidDel="005D7DB0">
          <w:delText>R</w:delText>
        </w:r>
      </w:del>
      <w:del w:id="161" w:author="D K Arvind" w:date="2023-09-16T10:03:00Z">
        <w:r w:rsidRPr="00AE5E9D" w:rsidDel="00EA65DA">
          <w:delText>unning</w:delText>
        </w:r>
      </w:del>
    </w:p>
    <w:p w14:paraId="1C133318" w14:textId="292B03F4" w:rsidR="00753721" w:rsidRPr="00AE5E9D" w:rsidRDefault="006B28D5">
      <w:pPr>
        <w:pStyle w:val="NoSpacing"/>
        <w:pPrChange w:id="162" w:author="D K Arvind" w:date="2023-09-16T10:03:00Z">
          <w:pPr>
            <w:pStyle w:val="ListParagraph"/>
            <w:numPr>
              <w:numId w:val="1"/>
            </w:numPr>
            <w:ind w:hanging="360"/>
          </w:pPr>
        </w:pPrChange>
      </w:pPr>
      <w:ins w:id="163" w:author="D K Arvind" w:date="2023-09-16T10:03:00Z">
        <w:r>
          <w:t>1.</w:t>
        </w:r>
      </w:ins>
      <w:r w:rsidR="00193A0D">
        <w:t>5</w:t>
      </w:r>
      <w:ins w:id="164" w:author="D K Arvind" w:date="2023-09-16T10:03:00Z">
        <w:r>
          <w:t xml:space="preserve"> </w:t>
        </w:r>
      </w:ins>
      <w:r w:rsidR="00193A0D">
        <w:t xml:space="preserve">stairs (1.51 </w:t>
      </w:r>
      <w:ins w:id="165" w:author="D K Arvind" w:date="2023-09-16T09:25:00Z">
        <w:r w:rsidR="00D82660">
          <w:t>a</w:t>
        </w:r>
      </w:ins>
      <w:del w:id="166" w:author="D K Arvind" w:date="2023-09-16T09:25:00Z">
        <w:r w:rsidR="00753721" w:rsidRPr="00AE5E9D" w:rsidDel="00D82660">
          <w:delText>A</w:delText>
        </w:r>
      </w:del>
      <w:r w:rsidR="00753721" w:rsidRPr="00AE5E9D">
        <w:t xml:space="preserve">scending </w:t>
      </w:r>
      <w:ins w:id="167" w:author="D K Arvind" w:date="2023-09-16T09:26:00Z">
        <w:r w:rsidR="00D82660">
          <w:t xml:space="preserve">stairs </w:t>
        </w:r>
      </w:ins>
      <w:r w:rsidR="00753721" w:rsidRPr="00AE5E9D">
        <w:t xml:space="preserve">and </w:t>
      </w:r>
      <w:ins w:id="168" w:author="D K Arvind" w:date="2023-09-16T10:03:00Z">
        <w:r>
          <w:t>1.</w:t>
        </w:r>
      </w:ins>
      <w:r w:rsidR="00193A0D">
        <w:t>52</w:t>
      </w:r>
      <w:ins w:id="169" w:author="D K Arvind" w:date="2023-09-16T10:03:00Z">
        <w:r>
          <w:t xml:space="preserve"> </w:t>
        </w:r>
      </w:ins>
      <w:r w:rsidR="00753721" w:rsidRPr="00AE5E9D">
        <w:t>descending stairs</w:t>
      </w:r>
      <w:r w:rsidR="00193A0D">
        <w:t>)</w:t>
      </w:r>
    </w:p>
    <w:p w14:paraId="435606FE" w14:textId="60D37F17" w:rsidR="00D13A5E" w:rsidRDefault="00965AE1" w:rsidP="00362174">
      <w:pPr>
        <w:pStyle w:val="NoSpacing"/>
        <w:rPr>
          <w:ins w:id="170" w:author="D K Arvind" w:date="2023-09-16T10:05:00Z"/>
        </w:rPr>
      </w:pPr>
      <w:ins w:id="171" w:author="D K Arvind" w:date="2023-09-16T10:04:00Z">
        <w:r>
          <w:t>1.</w:t>
        </w:r>
      </w:ins>
      <w:r w:rsidR="00193A0D">
        <w:t>7</w:t>
      </w:r>
      <w:ins w:id="172" w:author="D K Arvind" w:date="2023-09-16T10:04:00Z">
        <w:r>
          <w:t xml:space="preserve"> shuffle walking</w:t>
        </w:r>
      </w:ins>
    </w:p>
    <w:p w14:paraId="279BDDFC" w14:textId="75A2CE53" w:rsidR="00753721" w:rsidRPr="00AE5E9D" w:rsidDel="000E40D8" w:rsidRDefault="00D13A5E">
      <w:pPr>
        <w:pStyle w:val="NoSpacing"/>
        <w:rPr>
          <w:del w:id="173" w:author="D K Arvind" w:date="2023-09-16T10:06:00Z"/>
        </w:rPr>
        <w:pPrChange w:id="174" w:author="D K Arvind" w:date="2023-09-16T10:04:00Z">
          <w:pPr>
            <w:pStyle w:val="ListParagraph"/>
            <w:numPr>
              <w:numId w:val="1"/>
            </w:numPr>
            <w:ind w:hanging="360"/>
          </w:pPr>
        </w:pPrChange>
      </w:pPr>
      <w:ins w:id="175" w:author="D K Arvind" w:date="2023-09-16T10:05:00Z">
        <w:r>
          <w:t>1.</w:t>
        </w:r>
      </w:ins>
      <w:r w:rsidR="00193A0D">
        <w:t>8</w:t>
      </w:r>
      <w:ins w:id="176" w:author="D K Arvind" w:date="2023-09-16T10:05:00Z">
        <w:r>
          <w:t xml:space="preserve"> </w:t>
        </w:r>
      </w:ins>
      <w:ins w:id="177" w:author="D K Arvind" w:date="2023-09-16T10:06:00Z">
        <w:r w:rsidR="0057230E">
          <w:t>running/jogging</w:t>
        </w:r>
      </w:ins>
      <w:del w:id="178" w:author="D K Arvind" w:date="2023-09-16T10:04:00Z">
        <w:r w:rsidR="00753721" w:rsidRPr="00AE5E9D" w:rsidDel="00965AE1">
          <w:delText>Desk work</w:delText>
        </w:r>
      </w:del>
    </w:p>
    <w:p w14:paraId="4D675497" w14:textId="77777777" w:rsidR="00193A0D" w:rsidRDefault="00193A0D" w:rsidP="00362174">
      <w:pPr>
        <w:pStyle w:val="NoSpacing"/>
      </w:pPr>
    </w:p>
    <w:p w14:paraId="2D94E961" w14:textId="325E9075" w:rsidR="00482A3E" w:rsidRDefault="000E40D8" w:rsidP="000E40D8">
      <w:pPr>
        <w:rPr>
          <w:ins w:id="179" w:author="D K Arvind" w:date="2023-09-16T10:09:00Z"/>
        </w:rPr>
      </w:pPr>
      <w:ins w:id="180" w:author="D K Arvind" w:date="2023-09-16T10:06:00Z">
        <w:r>
          <w:t>1.</w:t>
        </w:r>
      </w:ins>
      <w:r w:rsidR="00193A0D">
        <w:t>9</w:t>
      </w:r>
      <w:ins w:id="181" w:author="D K Arvind" w:date="2023-09-16T10:06:00Z">
        <w:r>
          <w:t xml:space="preserve"> </w:t>
        </w:r>
      </w:ins>
      <w:ins w:id="182" w:author="D K Arvind" w:date="2023-09-16T10:07:00Z">
        <w:r w:rsidR="00E15740">
          <w:t>miscella</w:t>
        </w:r>
      </w:ins>
      <w:ins w:id="183" w:author="D K Arvind" w:date="2023-09-16T10:08:00Z">
        <w:r w:rsidR="00FF0F1E">
          <w:t>ne</w:t>
        </w:r>
      </w:ins>
      <w:ins w:id="184" w:author="D K Arvind" w:date="2023-09-16T10:07:00Z">
        <w:r w:rsidR="00E15740">
          <w:t xml:space="preserve">ous </w:t>
        </w:r>
      </w:ins>
      <w:del w:id="185" w:author="D K Arvind" w:date="2023-09-16T10:07:00Z">
        <w:r w:rsidR="00753721" w:rsidRPr="00AE5E9D" w:rsidDel="00E15740">
          <w:delText>General</w:delText>
        </w:r>
      </w:del>
      <w:r w:rsidR="00753721" w:rsidRPr="00AE5E9D">
        <w:t xml:space="preserve"> movement (sudden turns, bending down, getting up from chairs, </w:t>
      </w:r>
      <w:r w:rsidR="00F858C3">
        <w:t xml:space="preserve">or </w:t>
      </w:r>
      <w:r w:rsidR="00753721" w:rsidRPr="00AE5E9D">
        <w:t xml:space="preserve">anything else </w:t>
      </w:r>
      <w:r w:rsidR="00F858C3">
        <w:t>not listed above)</w:t>
      </w:r>
    </w:p>
    <w:p w14:paraId="2E5FA4CA" w14:textId="08D7AED4" w:rsidR="00752E8A" w:rsidRDefault="00482A3E" w:rsidP="00193A0D">
      <w:pPr>
        <w:pStyle w:val="Heading4"/>
        <w:rPr>
          <w:ins w:id="186" w:author="D K Arvind" w:date="2023-09-16T10:10:00Z"/>
        </w:rPr>
      </w:pPr>
      <w:ins w:id="187" w:author="D K Arvind" w:date="2023-09-16T10:09:00Z">
        <w:r>
          <w:t>Category 2</w:t>
        </w:r>
      </w:ins>
      <w:ins w:id="188" w:author="D K Arvind" w:date="2023-09-16T10:24:00Z">
        <w:r w:rsidR="00235DBA">
          <w:t>:</w:t>
        </w:r>
      </w:ins>
      <w:ins w:id="189" w:author="D K Arvind" w:date="2023-09-16T10:09:00Z">
        <w:r w:rsidR="008A12E5">
          <w:t xml:space="preserve"> </w:t>
        </w:r>
      </w:ins>
      <w:ins w:id="190" w:author="D K Arvind" w:date="2023-09-16T10:24:00Z">
        <w:r w:rsidR="00235DBA">
          <w:t xml:space="preserve"> </w:t>
        </w:r>
      </w:ins>
      <w:ins w:id="191" w:author="D K Arvind" w:date="2023-09-16T10:09:00Z">
        <w:r w:rsidR="008A12E5">
          <w:t xml:space="preserve">Stationary activity </w:t>
        </w:r>
      </w:ins>
      <w:ins w:id="192" w:author="D K Arvind" w:date="2023-09-16T10:10:00Z">
        <w:r w:rsidR="008A12E5">
          <w:t>(</w:t>
        </w:r>
        <w:r w:rsidR="00752E8A">
          <w:t xml:space="preserve">with respiratory symptoms) </w:t>
        </w:r>
      </w:ins>
    </w:p>
    <w:p w14:paraId="0B435D9D" w14:textId="2465B84D" w:rsidR="00732C27" w:rsidRDefault="00752E8A" w:rsidP="00362174">
      <w:pPr>
        <w:pStyle w:val="NoSpacing"/>
        <w:rPr>
          <w:ins w:id="193" w:author="D K Arvind" w:date="2023-09-16T10:13:00Z"/>
        </w:rPr>
      </w:pPr>
      <w:ins w:id="194" w:author="D K Arvind" w:date="2023-09-16T10:10:00Z">
        <w:r>
          <w:t xml:space="preserve">2.1 </w:t>
        </w:r>
      </w:ins>
      <w:ins w:id="195" w:author="D K Arvind" w:date="2023-09-16T10:11:00Z">
        <w:r w:rsidR="00B8553B">
          <w:t>s</w:t>
        </w:r>
      </w:ins>
      <w:ins w:id="196" w:author="D K Arvind" w:date="2023-09-16T10:10:00Z">
        <w:r w:rsidR="00B8553B">
          <w:t>itting down + [</w:t>
        </w:r>
      </w:ins>
      <w:ins w:id="197" w:author="D K Arvind" w:date="2023-09-16T10:11:00Z">
        <w:r w:rsidR="00B8553B">
          <w:t>2.1</w:t>
        </w:r>
      </w:ins>
      <w:ins w:id="198" w:author="D K Arvind" w:date="2023-09-16T10:12:00Z">
        <w:r w:rsidR="00732C27">
          <w:t>.</w:t>
        </w:r>
      </w:ins>
      <w:ins w:id="199" w:author="D K Arvind" w:date="2023-09-16T10:11:00Z">
        <w:r w:rsidR="00B8553B">
          <w:t xml:space="preserve">1 </w:t>
        </w:r>
      </w:ins>
      <w:ins w:id="200" w:author="D K Arvind" w:date="2023-09-16T10:10:00Z">
        <w:r w:rsidR="00B8553B">
          <w:t>coughing</w:t>
        </w:r>
      </w:ins>
      <w:ins w:id="201" w:author="D K Arvind" w:date="2023-09-16T10:26:00Z">
        <w:r w:rsidR="00CE2441">
          <w:t>;</w:t>
        </w:r>
      </w:ins>
      <w:ins w:id="202" w:author="D K Arvind" w:date="2023-09-16T10:10:00Z">
        <w:r w:rsidR="00B8553B">
          <w:t xml:space="preserve"> </w:t>
        </w:r>
      </w:ins>
      <w:ins w:id="203" w:author="D K Arvind" w:date="2023-09-16T10:11:00Z">
        <w:r w:rsidR="00B8553B">
          <w:t>2.1</w:t>
        </w:r>
      </w:ins>
      <w:ins w:id="204" w:author="D K Arvind" w:date="2023-09-16T10:12:00Z">
        <w:r w:rsidR="00732C27">
          <w:t>.</w:t>
        </w:r>
      </w:ins>
      <w:ins w:id="205" w:author="D K Arvind" w:date="2023-09-16T10:11:00Z">
        <w:r w:rsidR="00B8553B">
          <w:t xml:space="preserve">2 </w:t>
        </w:r>
      </w:ins>
      <w:ins w:id="206" w:author="D K Arvind" w:date="2023-09-16T10:10:00Z">
        <w:r w:rsidR="00B8553B">
          <w:t>hyperventilating]</w:t>
        </w:r>
      </w:ins>
    </w:p>
    <w:p w14:paraId="1FC6BE6E" w14:textId="79AD4656" w:rsidR="004A0179" w:rsidRDefault="00B8553B" w:rsidP="00362174">
      <w:pPr>
        <w:pStyle w:val="NoSpacing"/>
        <w:rPr>
          <w:ins w:id="207" w:author="D K Arvind" w:date="2023-09-16T10:16:00Z"/>
        </w:rPr>
      </w:pPr>
      <w:ins w:id="208" w:author="D K Arvind" w:date="2023-09-16T10:11:00Z">
        <w:r>
          <w:t xml:space="preserve">2.2 </w:t>
        </w:r>
      </w:ins>
      <w:ins w:id="209" w:author="D K Arvind" w:date="2023-09-16T10:12:00Z">
        <w:r w:rsidR="00E05121">
          <w:t>standing + [2.2</w:t>
        </w:r>
        <w:r w:rsidR="00732C27">
          <w:t xml:space="preserve">.1 </w:t>
        </w:r>
        <w:r w:rsidR="00E05121">
          <w:t>coughing</w:t>
        </w:r>
      </w:ins>
      <w:ins w:id="210" w:author="D K Arvind" w:date="2023-09-16T10:26:00Z">
        <w:r w:rsidR="00CE2441">
          <w:t>;</w:t>
        </w:r>
      </w:ins>
      <w:ins w:id="211" w:author="D K Arvind" w:date="2023-09-16T10:12:00Z">
        <w:r w:rsidR="00E05121">
          <w:t xml:space="preserve"> </w:t>
        </w:r>
        <w:r w:rsidR="00732C27">
          <w:t xml:space="preserve">2.2.2 </w:t>
        </w:r>
        <w:r w:rsidR="00E05121">
          <w:t>hyperventilating]</w:t>
        </w:r>
      </w:ins>
    </w:p>
    <w:p w14:paraId="248B9834" w14:textId="27CF9C72" w:rsidR="004A0179" w:rsidRDefault="00FD6790" w:rsidP="00362174">
      <w:pPr>
        <w:pStyle w:val="NoSpacing"/>
        <w:rPr>
          <w:ins w:id="212" w:author="D K Arvind" w:date="2023-09-16T10:16:00Z"/>
        </w:rPr>
      </w:pPr>
      <w:ins w:id="213" w:author="D K Arvind" w:date="2023-09-16T10:15:00Z">
        <w:r>
          <w:t xml:space="preserve">2.3 </w:t>
        </w:r>
      </w:ins>
      <w:ins w:id="214" w:author="D K Arvind" w:date="2023-09-16T10:32:00Z">
        <w:r w:rsidR="00DD1AE6">
          <w:t>l</w:t>
        </w:r>
      </w:ins>
      <w:ins w:id="215" w:author="D K Arvind" w:date="2023-09-16T10:15:00Z">
        <w:r>
          <w:t>ying down on your left side + [</w:t>
        </w:r>
        <w:r w:rsidR="004A0179">
          <w:t xml:space="preserve">2.3.1 </w:t>
        </w:r>
        <w:r>
          <w:t>coughing</w:t>
        </w:r>
      </w:ins>
      <w:ins w:id="216" w:author="D K Arvind" w:date="2023-09-16T10:25:00Z">
        <w:r w:rsidR="00CE2441">
          <w:t>;</w:t>
        </w:r>
      </w:ins>
      <w:ins w:id="217" w:author="D K Arvind" w:date="2023-09-16T10:15:00Z">
        <w:r>
          <w:t xml:space="preserve"> </w:t>
        </w:r>
        <w:r w:rsidR="004A0179">
          <w:t xml:space="preserve">2.3.2 </w:t>
        </w:r>
        <w:r>
          <w:t>hyperventilating]</w:t>
        </w:r>
      </w:ins>
    </w:p>
    <w:p w14:paraId="1D0131B7" w14:textId="2F99E927" w:rsidR="004A0179" w:rsidRDefault="004A0179" w:rsidP="00362174">
      <w:pPr>
        <w:pStyle w:val="NoSpacing"/>
        <w:rPr>
          <w:ins w:id="218" w:author="D K Arvind" w:date="2023-09-16T10:17:00Z"/>
        </w:rPr>
      </w:pPr>
      <w:ins w:id="219" w:author="D K Arvind" w:date="2023-09-16T10:16:00Z">
        <w:r>
          <w:t>2.4</w:t>
        </w:r>
        <w:r w:rsidR="00EC152A">
          <w:t xml:space="preserve"> </w:t>
        </w:r>
      </w:ins>
      <w:ins w:id="220" w:author="D K Arvind" w:date="2023-09-16T10:32:00Z">
        <w:r w:rsidR="00DD1AE6">
          <w:t>l</w:t>
        </w:r>
      </w:ins>
      <w:ins w:id="221" w:author="D K Arvind" w:date="2023-09-16T10:16:00Z">
        <w:r w:rsidR="00EC152A">
          <w:t>ying down on your right side + [</w:t>
        </w:r>
      </w:ins>
      <w:ins w:id="222" w:author="D K Arvind" w:date="2023-09-16T10:17:00Z">
        <w:r w:rsidR="00EC152A">
          <w:t xml:space="preserve">2.4.1 </w:t>
        </w:r>
      </w:ins>
      <w:ins w:id="223" w:author="D K Arvind" w:date="2023-09-16T10:16:00Z">
        <w:r w:rsidR="00EC152A">
          <w:t>coughing</w:t>
        </w:r>
      </w:ins>
      <w:ins w:id="224" w:author="D K Arvind" w:date="2023-09-16T10:25:00Z">
        <w:r w:rsidR="00CE2441">
          <w:t>;</w:t>
        </w:r>
      </w:ins>
      <w:ins w:id="225" w:author="D K Arvind" w:date="2023-09-16T10:16:00Z">
        <w:r w:rsidR="00EC152A">
          <w:t xml:space="preserve"> </w:t>
        </w:r>
      </w:ins>
      <w:ins w:id="226" w:author="D K Arvind" w:date="2023-09-16T10:17:00Z">
        <w:r w:rsidR="00EC152A">
          <w:t xml:space="preserve">2.4.2 </w:t>
        </w:r>
      </w:ins>
      <w:ins w:id="227" w:author="D K Arvind" w:date="2023-09-16T10:16:00Z">
        <w:r w:rsidR="00EC152A">
          <w:t>hyperventilating]</w:t>
        </w:r>
      </w:ins>
    </w:p>
    <w:p w14:paraId="1FF7D2D8" w14:textId="14D2825D" w:rsidR="00EC152A" w:rsidRDefault="006E7D33" w:rsidP="00362174">
      <w:pPr>
        <w:pStyle w:val="NoSpacing"/>
        <w:rPr>
          <w:ins w:id="228" w:author="D K Arvind" w:date="2023-09-16T10:18:00Z"/>
        </w:rPr>
      </w:pPr>
      <w:ins w:id="229" w:author="D K Arvind" w:date="2023-09-16T10:18:00Z">
        <w:r>
          <w:t xml:space="preserve">2.5 </w:t>
        </w:r>
      </w:ins>
      <w:ins w:id="230" w:author="D K Arvind" w:date="2023-09-16T10:32:00Z">
        <w:r w:rsidR="00DD1AE6">
          <w:t>l</w:t>
        </w:r>
      </w:ins>
      <w:ins w:id="231" w:author="D K Arvind" w:date="2023-09-16T10:18:00Z">
        <w:r>
          <w:t>ying down on your back + [2.5.1 coughing</w:t>
        </w:r>
      </w:ins>
      <w:ins w:id="232" w:author="D K Arvind" w:date="2023-09-16T10:25:00Z">
        <w:r w:rsidR="00CE2441">
          <w:t>;</w:t>
        </w:r>
      </w:ins>
      <w:ins w:id="233" w:author="D K Arvind" w:date="2023-09-16T10:18:00Z">
        <w:r>
          <w:t xml:space="preserve"> 2.5.2 hyperventilating]</w:t>
        </w:r>
      </w:ins>
    </w:p>
    <w:p w14:paraId="1878DCBD" w14:textId="56E45C15" w:rsidR="006E7D33" w:rsidRDefault="00485889" w:rsidP="000E40D8">
      <w:pPr>
        <w:rPr>
          <w:ins w:id="234" w:author="D K Arvind" w:date="2023-09-16T10:19:00Z"/>
        </w:rPr>
      </w:pPr>
      <w:ins w:id="235" w:author="D K Arvind" w:date="2023-09-16T10:18:00Z">
        <w:r>
          <w:t xml:space="preserve">2.6 </w:t>
        </w:r>
      </w:ins>
      <w:ins w:id="236" w:author="D K Arvind" w:date="2023-09-16T10:32:00Z">
        <w:r w:rsidR="00DD1AE6">
          <w:t>l</w:t>
        </w:r>
      </w:ins>
      <w:ins w:id="237" w:author="D K Arvind" w:date="2023-09-16T10:18:00Z">
        <w:r>
          <w:t xml:space="preserve">ying down on your </w:t>
        </w:r>
      </w:ins>
      <w:ins w:id="238" w:author="D K Arvind" w:date="2023-09-16T10:19:00Z">
        <w:r>
          <w:t xml:space="preserve">front </w:t>
        </w:r>
      </w:ins>
      <w:ins w:id="239" w:author="D K Arvind" w:date="2023-09-16T10:18:00Z">
        <w:r>
          <w:t>+ [</w:t>
        </w:r>
      </w:ins>
      <w:ins w:id="240" w:author="D K Arvind" w:date="2023-09-16T10:19:00Z">
        <w:r>
          <w:t xml:space="preserve">2.6.1 </w:t>
        </w:r>
      </w:ins>
      <w:ins w:id="241" w:author="D K Arvind" w:date="2023-09-16T10:18:00Z">
        <w:r>
          <w:t>coughing</w:t>
        </w:r>
      </w:ins>
      <w:ins w:id="242" w:author="D K Arvind" w:date="2023-09-16T10:25:00Z">
        <w:r w:rsidR="00CE2441">
          <w:t>;</w:t>
        </w:r>
      </w:ins>
      <w:ins w:id="243" w:author="D K Arvind" w:date="2023-09-16T10:18:00Z">
        <w:r>
          <w:t xml:space="preserve"> </w:t>
        </w:r>
      </w:ins>
      <w:ins w:id="244" w:author="D K Arvind" w:date="2023-09-16T10:19:00Z">
        <w:r>
          <w:t xml:space="preserve">2.6.2 </w:t>
        </w:r>
      </w:ins>
      <w:ins w:id="245" w:author="D K Arvind" w:date="2023-09-16T10:18:00Z">
        <w:r>
          <w:t>hyperventilating</w:t>
        </w:r>
      </w:ins>
      <w:ins w:id="246" w:author="D K Arvind" w:date="2023-09-16T10:34:00Z">
        <w:r w:rsidR="00623DBC">
          <w:t>]</w:t>
        </w:r>
      </w:ins>
    </w:p>
    <w:p w14:paraId="165F4F18" w14:textId="4FF55503" w:rsidR="00DB7A6C" w:rsidRDefault="00DB7A6C" w:rsidP="00193A0D">
      <w:pPr>
        <w:pStyle w:val="Heading4"/>
        <w:rPr>
          <w:ins w:id="247" w:author="D K Arvind" w:date="2023-09-16T10:20:00Z"/>
        </w:rPr>
      </w:pPr>
      <w:ins w:id="248" w:author="D K Arvind" w:date="2023-09-16T10:20:00Z">
        <w:r>
          <w:t>Category 3</w:t>
        </w:r>
      </w:ins>
      <w:ins w:id="249" w:author="D K Arvind" w:date="2023-09-16T10:24:00Z">
        <w:r w:rsidR="00235DBA">
          <w:t xml:space="preserve">: </w:t>
        </w:r>
      </w:ins>
      <w:ins w:id="250" w:author="D K Arvind" w:date="2023-09-16T10:20:00Z">
        <w:r>
          <w:t xml:space="preserve"> Stationary activity (with </w:t>
        </w:r>
      </w:ins>
      <w:ins w:id="251" w:author="D K Arvind" w:date="2023-09-16T10:23:00Z">
        <w:r w:rsidR="002D265D">
          <w:t>other behaviours</w:t>
        </w:r>
      </w:ins>
      <w:ins w:id="252" w:author="D K Arvind" w:date="2023-09-16T10:20:00Z">
        <w:r>
          <w:t xml:space="preserve">) </w:t>
        </w:r>
      </w:ins>
    </w:p>
    <w:p w14:paraId="62C3F069" w14:textId="297B713A" w:rsidR="00DB7A6C" w:rsidRDefault="002D265D" w:rsidP="00362174">
      <w:pPr>
        <w:pStyle w:val="NoSpacing"/>
        <w:rPr>
          <w:ins w:id="253" w:author="D K Arvind" w:date="2023-09-16T10:26:00Z"/>
        </w:rPr>
      </w:pPr>
      <w:ins w:id="254" w:author="D K Arvind" w:date="2023-09-16T10:23:00Z">
        <w:r>
          <w:t xml:space="preserve">3.1 </w:t>
        </w:r>
      </w:ins>
      <w:ins w:id="255" w:author="D K Arvind" w:date="2023-09-16T10:33:00Z">
        <w:r w:rsidR="00DD1AE6">
          <w:t>s</w:t>
        </w:r>
      </w:ins>
      <w:ins w:id="256" w:author="D K Arvind" w:date="2023-09-16T10:24:00Z">
        <w:r w:rsidR="00802E79">
          <w:t>itting down + [3.1.1 talking</w:t>
        </w:r>
      </w:ins>
      <w:ins w:id="257" w:author="D K Arvind" w:date="2023-09-16T10:25:00Z">
        <w:r w:rsidR="00CE2441">
          <w:t>;</w:t>
        </w:r>
      </w:ins>
      <w:ins w:id="258" w:author="D K Arvind" w:date="2023-09-16T10:24:00Z">
        <w:r w:rsidR="00802E79">
          <w:t xml:space="preserve"> 3.1.2 eating</w:t>
        </w:r>
      </w:ins>
      <w:ins w:id="259" w:author="D K Arvind" w:date="2023-09-16T10:25:00Z">
        <w:r w:rsidR="00CE2441">
          <w:t>;</w:t>
        </w:r>
      </w:ins>
      <w:ins w:id="260" w:author="D K Arvind" w:date="2023-09-16T10:24:00Z">
        <w:r w:rsidR="00802E79">
          <w:t xml:space="preserve"> </w:t>
        </w:r>
      </w:ins>
      <w:ins w:id="261" w:author="D K Arvind" w:date="2023-09-16T10:25:00Z">
        <w:r w:rsidR="00802E79">
          <w:t xml:space="preserve">3.1.3 </w:t>
        </w:r>
      </w:ins>
      <w:ins w:id="262" w:author="D K Arvind" w:date="2023-09-16T10:24:00Z">
        <w:r w:rsidR="00802E79">
          <w:t>singing</w:t>
        </w:r>
      </w:ins>
      <w:ins w:id="263" w:author="D K Arvind" w:date="2023-09-16T10:25:00Z">
        <w:r w:rsidR="00CE2441">
          <w:t>;</w:t>
        </w:r>
      </w:ins>
      <w:ins w:id="264" w:author="D K Arvind" w:date="2023-09-16T10:24:00Z">
        <w:r w:rsidR="00802E79">
          <w:t xml:space="preserve"> </w:t>
        </w:r>
      </w:ins>
      <w:ins w:id="265" w:author="D K Arvind" w:date="2023-09-16T10:25:00Z">
        <w:r w:rsidR="00CE2441">
          <w:t xml:space="preserve">3.1.4 </w:t>
        </w:r>
      </w:ins>
      <w:ins w:id="266" w:author="D K Arvind" w:date="2023-09-16T10:24:00Z">
        <w:r w:rsidR="00802E79">
          <w:t>laughing]</w:t>
        </w:r>
      </w:ins>
    </w:p>
    <w:p w14:paraId="188B67BF" w14:textId="5CDAD1FB" w:rsidR="00B95158" w:rsidRDefault="00B95158" w:rsidP="00362174">
      <w:pPr>
        <w:pStyle w:val="NoSpacing"/>
        <w:rPr>
          <w:ins w:id="267" w:author="D K Arvind" w:date="2023-09-16T10:28:00Z"/>
        </w:rPr>
      </w:pPr>
      <w:ins w:id="268" w:author="D K Arvind" w:date="2023-09-16T10:27:00Z">
        <w:r>
          <w:t xml:space="preserve">3.2 </w:t>
        </w:r>
      </w:ins>
      <w:ins w:id="269" w:author="D K Arvind" w:date="2023-09-16T10:33:00Z">
        <w:r w:rsidR="00DD1AE6">
          <w:t>s</w:t>
        </w:r>
      </w:ins>
      <w:ins w:id="270" w:author="D K Arvind" w:date="2023-09-16T10:27:00Z">
        <w:r w:rsidR="00EB16E2">
          <w:t>tanding + [3.2.1 talking; 3.2.</w:t>
        </w:r>
        <w:r w:rsidR="0073530F">
          <w:t xml:space="preserve">2 </w:t>
        </w:r>
        <w:r w:rsidR="00EB16E2">
          <w:t>eating</w:t>
        </w:r>
      </w:ins>
      <w:ins w:id="271" w:author="D K Arvind" w:date="2023-09-16T10:28:00Z">
        <w:r w:rsidR="0073530F">
          <w:t xml:space="preserve">; 3.2.3 </w:t>
        </w:r>
      </w:ins>
      <w:ins w:id="272" w:author="D K Arvind" w:date="2023-09-16T10:27:00Z">
        <w:r w:rsidR="00EB16E2">
          <w:t>singing</w:t>
        </w:r>
      </w:ins>
      <w:ins w:id="273" w:author="D K Arvind" w:date="2023-09-16T10:28:00Z">
        <w:r w:rsidR="0073530F">
          <w:t xml:space="preserve">; 3.2.4 </w:t>
        </w:r>
      </w:ins>
      <w:ins w:id="274" w:author="D K Arvind" w:date="2023-09-16T10:27:00Z">
        <w:r w:rsidR="00EB16E2">
          <w:t>laughing]</w:t>
        </w:r>
      </w:ins>
    </w:p>
    <w:p w14:paraId="66E6D6F9" w14:textId="138B41FE" w:rsidR="00AE42F1" w:rsidRDefault="00AE42F1" w:rsidP="00362174">
      <w:pPr>
        <w:pStyle w:val="NoSpacing"/>
        <w:rPr>
          <w:ins w:id="275" w:author="D K Arvind" w:date="2023-09-16T10:30:00Z"/>
        </w:rPr>
      </w:pPr>
      <w:ins w:id="276" w:author="D K Arvind" w:date="2023-09-16T10:28:00Z">
        <w:r>
          <w:t xml:space="preserve">3.3 </w:t>
        </w:r>
      </w:ins>
      <w:ins w:id="277" w:author="D K Arvind" w:date="2023-09-16T10:33:00Z">
        <w:r w:rsidR="00DD1AE6">
          <w:t>l</w:t>
        </w:r>
      </w:ins>
      <w:ins w:id="278" w:author="D K Arvind" w:date="2023-09-16T10:29:00Z">
        <w:r w:rsidR="00314C7E">
          <w:t>ying down on your left side + [</w:t>
        </w:r>
        <w:r w:rsidR="00C0548A">
          <w:t xml:space="preserve">3.3.1 </w:t>
        </w:r>
        <w:r w:rsidR="00314C7E">
          <w:t>talking</w:t>
        </w:r>
        <w:r w:rsidR="00C0548A">
          <w:t>; 3</w:t>
        </w:r>
      </w:ins>
      <w:ins w:id="279" w:author="D K Arvind" w:date="2023-09-16T10:30:00Z">
        <w:r w:rsidR="00C0548A">
          <w:t>.3.2</w:t>
        </w:r>
      </w:ins>
      <w:ins w:id="280" w:author="D K Arvind" w:date="2023-09-16T10:29:00Z">
        <w:r w:rsidR="00314C7E">
          <w:t xml:space="preserve"> singing</w:t>
        </w:r>
      </w:ins>
      <w:ins w:id="281" w:author="D K Arvind" w:date="2023-09-16T10:30:00Z">
        <w:r w:rsidR="00715C19">
          <w:t>;</w:t>
        </w:r>
      </w:ins>
      <w:ins w:id="282" w:author="D K Arvind" w:date="2023-09-16T10:29:00Z">
        <w:r w:rsidR="00314C7E">
          <w:t xml:space="preserve"> </w:t>
        </w:r>
      </w:ins>
      <w:ins w:id="283" w:author="D K Arvind" w:date="2023-09-16T10:30:00Z">
        <w:r w:rsidR="00C0548A">
          <w:t>3.3.</w:t>
        </w:r>
        <w:r w:rsidR="00715C19">
          <w:t xml:space="preserve">3 </w:t>
        </w:r>
      </w:ins>
      <w:ins w:id="284" w:author="D K Arvind" w:date="2023-09-16T10:29:00Z">
        <w:r w:rsidR="00314C7E">
          <w:t>laughing]</w:t>
        </w:r>
      </w:ins>
    </w:p>
    <w:p w14:paraId="0BF6F518" w14:textId="4C39CB63" w:rsidR="00715C19" w:rsidRDefault="00715C19" w:rsidP="00362174">
      <w:pPr>
        <w:pStyle w:val="NoSpacing"/>
        <w:rPr>
          <w:ins w:id="285" w:author="D K Arvind" w:date="2023-09-16T10:32:00Z"/>
        </w:rPr>
      </w:pPr>
      <w:ins w:id="286" w:author="D K Arvind" w:date="2023-09-16T10:30:00Z">
        <w:r>
          <w:t>3</w:t>
        </w:r>
      </w:ins>
      <w:ins w:id="287" w:author="D K Arvind" w:date="2023-09-16T10:31:00Z">
        <w:r>
          <w:t xml:space="preserve">.4 </w:t>
        </w:r>
      </w:ins>
      <w:ins w:id="288" w:author="D K Arvind" w:date="2023-09-16T10:33:00Z">
        <w:r w:rsidR="00DD1AE6">
          <w:t>l</w:t>
        </w:r>
      </w:ins>
      <w:ins w:id="289" w:author="D K Arvind" w:date="2023-09-16T10:30:00Z">
        <w:r>
          <w:t>ying down on your right side + [</w:t>
        </w:r>
      </w:ins>
      <w:ins w:id="290" w:author="D K Arvind" w:date="2023-09-16T10:31:00Z">
        <w:r>
          <w:t xml:space="preserve">3.4.1 </w:t>
        </w:r>
      </w:ins>
      <w:ins w:id="291" w:author="D K Arvind" w:date="2023-09-16T10:30:00Z">
        <w:r>
          <w:t>talking</w:t>
        </w:r>
      </w:ins>
      <w:ins w:id="292" w:author="D K Arvind" w:date="2023-09-16T10:31:00Z">
        <w:r w:rsidR="00CA57C0">
          <w:t>;</w:t>
        </w:r>
        <w:r>
          <w:t xml:space="preserve"> 3.4.2</w:t>
        </w:r>
      </w:ins>
      <w:ins w:id="293" w:author="D K Arvind" w:date="2023-09-16T10:30:00Z">
        <w:r>
          <w:t xml:space="preserve"> singing</w:t>
        </w:r>
      </w:ins>
      <w:ins w:id="294" w:author="D K Arvind" w:date="2023-09-16T10:31:00Z">
        <w:r w:rsidR="00CA57C0">
          <w:t>; 3.4.</w:t>
        </w:r>
      </w:ins>
      <w:r w:rsidR="00193A0D">
        <w:t>3</w:t>
      </w:r>
      <w:ins w:id="295" w:author="D K Arvind" w:date="2023-09-16T10:30:00Z">
        <w:r>
          <w:t xml:space="preserve"> laughing]</w:t>
        </w:r>
      </w:ins>
    </w:p>
    <w:p w14:paraId="64404700" w14:textId="69791FC4" w:rsidR="000965AF" w:rsidRDefault="000965AF" w:rsidP="00362174">
      <w:pPr>
        <w:pStyle w:val="NoSpacing"/>
        <w:rPr>
          <w:ins w:id="296" w:author="D K Arvind" w:date="2023-09-16T10:34:00Z"/>
        </w:rPr>
      </w:pPr>
      <w:ins w:id="297" w:author="D K Arvind" w:date="2023-09-16T10:32:00Z">
        <w:r>
          <w:t xml:space="preserve">3.5 </w:t>
        </w:r>
      </w:ins>
      <w:ins w:id="298" w:author="D K Arvind" w:date="2023-09-16T10:33:00Z">
        <w:r w:rsidR="00DD1AE6">
          <w:t>l</w:t>
        </w:r>
      </w:ins>
      <w:ins w:id="299" w:author="D K Arvind" w:date="2023-09-16T10:32:00Z">
        <w:r w:rsidR="00DD1AE6">
          <w:t>ying down on your back + [</w:t>
        </w:r>
      </w:ins>
      <w:ins w:id="300" w:author="D K Arvind" w:date="2023-09-16T10:33:00Z">
        <w:r w:rsidR="00623DBC">
          <w:t xml:space="preserve">3.5.1 </w:t>
        </w:r>
      </w:ins>
      <w:ins w:id="301" w:author="D K Arvind" w:date="2023-09-16T10:32:00Z">
        <w:r w:rsidR="00DD1AE6">
          <w:t>talking</w:t>
        </w:r>
      </w:ins>
      <w:ins w:id="302" w:author="D K Arvind" w:date="2023-09-16T10:33:00Z">
        <w:r w:rsidR="00623DBC">
          <w:t>; 3.5.2</w:t>
        </w:r>
      </w:ins>
      <w:r w:rsidR="00193A0D">
        <w:t xml:space="preserve"> </w:t>
      </w:r>
      <w:ins w:id="303" w:author="D K Arvind" w:date="2023-09-16T10:32:00Z">
        <w:r w:rsidR="00DD1AE6">
          <w:t>singing</w:t>
        </w:r>
      </w:ins>
      <w:r w:rsidR="00193A0D">
        <w:t>;</w:t>
      </w:r>
      <w:ins w:id="304" w:author="D K Arvind" w:date="2023-09-16T10:33:00Z">
        <w:r w:rsidR="00623DBC">
          <w:t xml:space="preserve"> 3.5.</w:t>
        </w:r>
      </w:ins>
      <w:ins w:id="305" w:author="D K Arvind" w:date="2023-09-16T10:34:00Z">
        <w:r w:rsidR="00623DBC">
          <w:t>3</w:t>
        </w:r>
      </w:ins>
      <w:ins w:id="306" w:author="D K Arvind" w:date="2023-09-16T10:32:00Z">
        <w:r w:rsidR="00DD1AE6">
          <w:t xml:space="preserve"> laughing]</w:t>
        </w:r>
      </w:ins>
    </w:p>
    <w:p w14:paraId="572994A0" w14:textId="1FC1CED3" w:rsidR="009111A9" w:rsidRPr="00AE5E9D" w:rsidRDefault="009111A9">
      <w:pPr>
        <w:pPrChange w:id="307" w:author="D K Arvind" w:date="2023-09-16T10:06:00Z">
          <w:pPr>
            <w:pStyle w:val="ListParagraph"/>
            <w:numPr>
              <w:numId w:val="1"/>
            </w:numPr>
            <w:ind w:hanging="360"/>
          </w:pPr>
        </w:pPrChange>
      </w:pPr>
      <w:ins w:id="308" w:author="D K Arvind" w:date="2023-09-16T10:35:00Z">
        <w:r>
          <w:t>3.6 l</w:t>
        </w:r>
      </w:ins>
      <w:ins w:id="309" w:author="D K Arvind" w:date="2023-09-16T10:34:00Z">
        <w:r>
          <w:t>ying down on your stomach + [</w:t>
        </w:r>
      </w:ins>
      <w:ins w:id="310" w:author="D K Arvind" w:date="2023-09-16T10:35:00Z">
        <w:r>
          <w:t xml:space="preserve">3.6.1 </w:t>
        </w:r>
      </w:ins>
      <w:ins w:id="311" w:author="D K Arvind" w:date="2023-09-16T10:34:00Z">
        <w:r>
          <w:t>talking</w:t>
        </w:r>
      </w:ins>
      <w:ins w:id="312" w:author="D K Arvind" w:date="2023-09-16T10:35:00Z">
        <w:r>
          <w:t>;</w:t>
        </w:r>
      </w:ins>
      <w:ins w:id="313" w:author="D K Arvind" w:date="2023-09-16T10:34:00Z">
        <w:r>
          <w:t xml:space="preserve"> </w:t>
        </w:r>
      </w:ins>
      <w:ins w:id="314" w:author="D K Arvind" w:date="2023-09-16T10:35:00Z">
        <w:r>
          <w:t xml:space="preserve">3.6.2 </w:t>
        </w:r>
      </w:ins>
      <w:ins w:id="315" w:author="D K Arvind" w:date="2023-09-16T10:34:00Z">
        <w:r>
          <w:t>singing</w:t>
        </w:r>
      </w:ins>
      <w:ins w:id="316" w:author="D K Arvind" w:date="2023-09-16T10:35:00Z">
        <w:r w:rsidR="00102EA6">
          <w:t>; 3.6.</w:t>
        </w:r>
      </w:ins>
      <w:r w:rsidR="00193A0D">
        <w:t>3</w:t>
      </w:r>
      <w:ins w:id="317" w:author="D K Arvind" w:date="2023-09-16T10:34:00Z">
        <w:r>
          <w:t xml:space="preserve"> laughing]</w:t>
        </w:r>
      </w:ins>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1F8DEF7D" w:rsidR="007B7788" w:rsidDel="002A645B" w:rsidRDefault="007B7788" w:rsidP="007B7788">
      <w:pPr>
        <w:rPr>
          <w:del w:id="318" w:author="D K Arvind" w:date="2023-09-16T10:40:00Z"/>
        </w:rPr>
      </w:pPr>
      <w:del w:id="319" w:author="D K Arvind" w:date="2023-09-16T10:40:00Z">
        <w:r w:rsidDel="002A645B">
          <w:delText>There will be opportunity to demonstrate progress and receive written formative feedback in Week 5. The final presentation to showcase of your prototype with a live demonstration is scheduled on Wednesday, 2</w:delText>
        </w:r>
      </w:del>
      <w:del w:id="320" w:author="D K Arvind" w:date="2023-09-16T10:38:00Z">
        <w:r w:rsidDel="00027326">
          <w:delText>3</w:delText>
        </w:r>
      </w:del>
      <w:del w:id="321" w:author="D K Arvind" w:date="2023-09-16T10:40:00Z">
        <w:r w:rsidDel="002A645B">
          <w:delText xml:space="preserve"> November 202</w:delText>
        </w:r>
      </w:del>
      <w:del w:id="322" w:author="D K Arvind" w:date="2023-09-16T10:39:00Z">
        <w:r w:rsidDel="00027326">
          <w:delText>2</w:delText>
        </w:r>
      </w:del>
      <w:del w:id="323" w:author="D K Arvind" w:date="2023-09-16T10:40:00Z">
        <w:r w:rsidDel="002A645B">
          <w:delText xml:space="preserve">. Each group will peer review the </w:delText>
        </w:r>
        <w:r w:rsidR="001853E5" w:rsidDel="002A645B">
          <w:delText>a</w:delText>
        </w:r>
        <w:r w:rsidDel="002A645B">
          <w:delText xml:space="preserve">pp </w:delText>
        </w:r>
        <w:r w:rsidR="00437E30" w:rsidDel="002A645B">
          <w:delText>produced by</w:delText>
        </w:r>
        <w:r w:rsidDel="002A645B">
          <w:delText xml:space="preserve"> another group and rate it </w:delText>
        </w:r>
        <w:r w:rsidR="00437E30" w:rsidDel="002A645B">
          <w:delText>according to a</w:delText>
        </w:r>
        <w:r w:rsidDel="002A645B">
          <w:delText xml:space="preserve"> set of criteria. Your final written report will be due on </w:delText>
        </w:r>
      </w:del>
      <w:del w:id="324" w:author="D K Arvind" w:date="2023-09-16T10:39:00Z">
        <w:r w:rsidDel="002B054B">
          <w:delText>20</w:delText>
        </w:r>
      </w:del>
      <w:del w:id="325" w:author="D K Arvind" w:date="2023-09-16T10:40:00Z">
        <w:r w:rsidDel="002A645B">
          <w:delText xml:space="preserve"> </w:delText>
        </w:r>
        <w:r w:rsidR="00612C0F" w:rsidDel="002A645B">
          <w:delText>January</w:delText>
        </w:r>
        <w:r w:rsidDel="002A645B">
          <w:delText xml:space="preserve"> 202</w:delText>
        </w:r>
      </w:del>
      <w:del w:id="326" w:author="D K Arvind" w:date="2023-09-16T10:39:00Z">
        <w:r w:rsidDel="002B054B">
          <w:delText>3</w:delText>
        </w:r>
      </w:del>
      <w:del w:id="327" w:author="D K Arvind" w:date="2023-09-16T10:40:00Z">
        <w:r w:rsidDel="002A645B">
          <w:delText>.</w:delText>
        </w:r>
      </w:del>
    </w:p>
    <w:p w14:paraId="0E02D964" w14:textId="68CECF97" w:rsidR="00753721" w:rsidRDefault="00753721" w:rsidP="00753721">
      <w:pPr>
        <w:pStyle w:val="Heading2"/>
      </w:pPr>
      <w:r>
        <w:t>Demonstration</w:t>
      </w:r>
    </w:p>
    <w:p w14:paraId="11952C7D" w14:textId="77777777" w:rsidR="002A645B" w:rsidRDefault="002A645B" w:rsidP="002A645B">
      <w:pPr>
        <w:rPr>
          <w:ins w:id="328" w:author="D K Arvind" w:date="2023-09-16T10:40:00Z"/>
        </w:rPr>
      </w:pPr>
      <w:ins w:id="329" w:author="D K Arvind" w:date="2023-09-16T10:40:00Z">
        <w:r>
          <w:t xml:space="preserve">There will be opportunity to demonstrate progress and receive written formative feedback in Week 5 (18 </w:t>
        </w:r>
        <w:proofErr w:type="gramStart"/>
        <w:r>
          <w:t>October,</w:t>
        </w:r>
        <w:proofErr w:type="gramEnd"/>
        <w:r>
          <w:t xml:space="preserve"> 2023). The final presentation to showcase of your prototype with a live demonstration is scheduled on Wednesday, 22 November 2023. Each group will peer review the app produced by another group and rate it according to a set of criteria no later than 1 December 2023. Your final written group report will be due on 19 January 2024.</w:t>
        </w:r>
      </w:ins>
    </w:p>
    <w:p w14:paraId="1E5A88C7" w14:textId="2F6F354F" w:rsidR="00753721" w:rsidDel="002A645B" w:rsidRDefault="00753721" w:rsidP="00753721">
      <w:pPr>
        <w:rPr>
          <w:del w:id="330" w:author="D K Arvind" w:date="2023-09-16T10:40:00Z"/>
        </w:rPr>
      </w:pPr>
      <w:del w:id="331" w:author="D K Arvind" w:date="2023-09-16T10:40:00Z">
        <w:r w:rsidRPr="00AE5E9D" w:rsidDel="002A645B">
          <w:delText>Each group should demonstrate their prototype to the entire class on Wednesday, 2</w:delText>
        </w:r>
        <w:r w:rsidDel="002A645B">
          <w:delText>3</w:delText>
        </w:r>
        <w:r w:rsidRPr="00AE5E9D" w:rsidDel="002A645B">
          <w:delText xml:space="preserve"> </w:delText>
        </w:r>
        <w:r w:rsidR="00EB7DB6" w:rsidRPr="00AE5E9D" w:rsidDel="002A645B">
          <w:delText>November</w:delText>
        </w:r>
        <w:r w:rsidRPr="00AE5E9D" w:rsidDel="002A645B">
          <w:delText xml:space="preserve"> 202</w:delText>
        </w:r>
        <w:r w:rsidDel="002A645B">
          <w:delText>2</w:delText>
        </w:r>
        <w:r w:rsidRPr="00AE5E9D" w:rsidDel="002A645B">
          <w:delText xml:space="preserve">. Each group’s implementation will then be tested </w:delText>
        </w:r>
        <w:r w:rsidDel="002A645B">
          <w:delText xml:space="preserve">and marked </w:delText>
        </w:r>
        <w:r w:rsidRPr="00AE5E9D" w:rsidDel="002A645B">
          <w:delText xml:space="preserve">by another group </w:delText>
        </w:r>
        <w:r w:rsidDel="002A645B">
          <w:delText xml:space="preserve">according to a set of criteria, </w:delText>
        </w:r>
        <w:r w:rsidRPr="00AE5E9D" w:rsidDel="002A645B">
          <w:delText xml:space="preserve">and the results submitted </w:delText>
        </w:r>
        <w:r w:rsidR="00EB7DB6" w:rsidRPr="00AE5E9D" w:rsidDel="002A645B">
          <w:delText>by Friday</w:delText>
        </w:r>
        <w:r w:rsidRPr="00AE5E9D" w:rsidDel="002A645B">
          <w:delText xml:space="preserve">, </w:delText>
        </w:r>
        <w:r w:rsidDel="002A645B">
          <w:delText>2</w:delText>
        </w:r>
        <w:r w:rsidRPr="00AE5E9D" w:rsidDel="002A645B">
          <w:delText xml:space="preserve"> </w:delText>
        </w:r>
        <w:r w:rsidR="00EB7DB6" w:rsidRPr="00AE5E9D" w:rsidDel="002A645B">
          <w:delText>December</w:delText>
        </w:r>
        <w:r w:rsidRPr="00AE5E9D" w:rsidDel="002A645B">
          <w:delText xml:space="preserve"> 202</w:delText>
        </w:r>
        <w:r w:rsidDel="002A645B">
          <w:delText>2</w:delText>
        </w:r>
        <w:r w:rsidRPr="00AE5E9D" w:rsidDel="002A645B">
          <w:delText xml:space="preserve">. </w:delText>
        </w:r>
      </w:del>
    </w:p>
    <w:p w14:paraId="123DFDA8" w14:textId="77777777" w:rsidR="00753721" w:rsidRDefault="00753721" w:rsidP="00753721">
      <w:pPr>
        <w:pStyle w:val="Heading2"/>
      </w:pPr>
      <w:r>
        <w:t>Documentation</w:t>
      </w:r>
    </w:p>
    <w:p w14:paraId="36690923" w14:textId="63657205" w:rsidR="00FA21A2" w:rsidRPr="00FA21A2" w:rsidRDefault="00753721" w:rsidP="000C0DF2">
      <w:r>
        <w:t>A</w:t>
      </w:r>
      <w:ins w:id="332" w:author="D K Arvind" w:date="2023-09-16T10:41:00Z">
        <w:r w:rsidR="00B945DE">
          <w:t xml:space="preserve"> group </w:t>
        </w:r>
      </w:ins>
      <w:del w:id="333" w:author="D K Arvind" w:date="2023-09-16T10:41:00Z">
        <w:r w:rsidDel="00B945DE">
          <w:delText>n individual</w:delText>
        </w:r>
      </w:del>
      <w:r>
        <w:t xml:space="preserve"> report describing</w:t>
      </w:r>
      <w:ins w:id="334" w:author="D K Arvind" w:date="2023-09-16T10:42:00Z">
        <w:r w:rsidR="00783234">
          <w:t xml:space="preserve">, testing and </w:t>
        </w:r>
      </w:ins>
      <w:r w:rsidR="00193A0D">
        <w:t>evaluating the</w:t>
      </w:r>
      <w:r>
        <w:t xml:space="preserve"> activity </w:t>
      </w:r>
      <w:ins w:id="335" w:author="D K Arvind" w:date="2023-09-16T10:41:00Z">
        <w:r w:rsidR="002A645B">
          <w:t xml:space="preserve">and breathing </w:t>
        </w:r>
      </w:ins>
      <w:r>
        <w:t xml:space="preserve">recognition </w:t>
      </w:r>
      <w:ins w:id="336" w:author="D K Arvind" w:date="2023-09-16T10:41:00Z">
        <w:r w:rsidR="002A645B">
          <w:t xml:space="preserve">and classification </w:t>
        </w:r>
      </w:ins>
      <w:r>
        <w:t>system</w:t>
      </w:r>
      <w:r w:rsidR="00437E30">
        <w:t xml:space="preserve"> </w:t>
      </w:r>
      <w:r w:rsidRPr="00AE5E9D">
        <w:t>will be due by 1</w:t>
      </w:r>
      <w:ins w:id="337" w:author="D K Arvind" w:date="2022-09-20T05:27:00Z">
        <w:r w:rsidR="00A828A6">
          <w:t>2</w:t>
        </w:r>
      </w:ins>
      <w:del w:id="338" w:author="D K Arvind" w:date="2022-09-20T05:27:00Z">
        <w:r w:rsidRPr="00AE5E9D" w:rsidDel="00A828A6">
          <w:delText>6</w:delText>
        </w:r>
      </w:del>
      <w:r w:rsidRPr="00AE5E9D">
        <w:t xml:space="preserve">:00 </w:t>
      </w:r>
      <w:ins w:id="339" w:author="D K Arvind" w:date="2022-09-20T05:49:00Z">
        <w:r w:rsidR="00981E5A">
          <w:t xml:space="preserve">noon </w:t>
        </w:r>
      </w:ins>
      <w:r w:rsidRPr="00AE5E9D">
        <w:t xml:space="preserve">on Friday, </w:t>
      </w:r>
      <w:ins w:id="340" w:author="D K Arvind" w:date="2023-09-16T10:42:00Z">
        <w:r w:rsidR="00E83899">
          <w:t>19</w:t>
        </w:r>
      </w:ins>
      <w:del w:id="341" w:author="D K Arvind" w:date="2023-09-16T10:42:00Z">
        <w:r w:rsidRPr="00AE5E9D" w:rsidDel="00E83899">
          <w:delText>2</w:delText>
        </w:r>
        <w:r w:rsidDel="00E83899">
          <w:delText>0</w:delText>
        </w:r>
      </w:del>
      <w:r w:rsidRPr="00AE5E9D">
        <w:t xml:space="preserve"> January 202</w:t>
      </w:r>
      <w:ins w:id="342" w:author="D K Arvind" w:date="2023-09-16T10:42:00Z">
        <w:r w:rsidR="00E83899">
          <w:t>4</w:t>
        </w:r>
      </w:ins>
      <w:del w:id="343" w:author="D K Arvind" w:date="2023-09-16T10:42:00Z">
        <w:r w:rsidDel="00E83899">
          <w:delText>3</w:delText>
        </w:r>
      </w:del>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36028D5F" w:rsidR="00FA21A2" w:rsidRPr="000C0DF2" w:rsidRDefault="00FA21A2">
      <w:pPr>
        <w:pStyle w:val="ListParagraph"/>
        <w:numPr>
          <w:ilvl w:val="0"/>
          <w:numId w:val="5"/>
        </w:numPr>
      </w:pPr>
      <w:r w:rsidRPr="000C0DF2">
        <w:t>PDIoT Coursework 3 (202</w:t>
      </w:r>
      <w:ins w:id="344" w:author="D K Arvind" w:date="2023-09-16T10:42:00Z">
        <w:r w:rsidR="00E83899">
          <w:t>3</w:t>
        </w:r>
      </w:ins>
      <w:del w:id="345" w:author="D K Arvind" w:date="2023-09-16T10:42:00Z">
        <w:r w:rsidRPr="000C0DF2" w:rsidDel="00E83899">
          <w:delText>2</w:delText>
        </w:r>
      </w:del>
      <w:r w:rsidRPr="000C0DF2">
        <w:t>-2</w:t>
      </w:r>
      <w:ins w:id="346" w:author="D K Arvind" w:date="2023-09-16T10:42:00Z">
        <w:r w:rsidR="00E83899">
          <w:t>4</w:t>
        </w:r>
      </w:ins>
      <w:del w:id="347" w:author="D K Arvind" w:date="2023-09-16T10:42:00Z">
        <w:r w:rsidRPr="000C0DF2" w:rsidDel="00E83899">
          <w:delText>3</w:delText>
        </w:r>
      </w:del>
      <w:r w:rsidRPr="000C0DF2">
        <w:t>)</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08CEC2C7" w:rsidR="00FA21A2" w:rsidRPr="000C0DF2" w:rsidRDefault="00FA21A2">
      <w:pPr>
        <w:pStyle w:val="ListParagraph"/>
        <w:numPr>
          <w:ilvl w:val="0"/>
          <w:numId w:val="5"/>
        </w:numPr>
      </w:pPr>
      <w:r w:rsidRPr="000C0DF2">
        <w:t xml:space="preserve">Matriculation </w:t>
      </w:r>
      <w:r w:rsidR="006D4FDB">
        <w:t>n</w:t>
      </w:r>
      <w:r w:rsidRPr="000C0DF2">
        <w:t>umber</w:t>
      </w:r>
      <w:ins w:id="348" w:author="D K Arvind" w:date="2023-09-16T10:42:00Z">
        <w:r w:rsidR="00E83899">
          <w:t>(s)</w:t>
        </w:r>
      </w:ins>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lastRenderedPageBreak/>
        <w:t>Introduction</w:t>
      </w:r>
    </w:p>
    <w:p w14:paraId="5726FE58" w14:textId="5C5F507A" w:rsidR="00FA21A2" w:rsidRPr="00AE5E9D" w:rsidRDefault="00FA21A2">
      <w:pPr>
        <w:pStyle w:val="ListParagraph"/>
        <w:numPr>
          <w:ilvl w:val="0"/>
          <w:numId w:val="6"/>
        </w:numPr>
      </w:pPr>
      <w:r w:rsidRPr="00AE5E9D">
        <w:t xml:space="preserve">Project </w:t>
      </w:r>
      <w:proofErr w:type="gramStart"/>
      <w:r w:rsidRPr="00AE5E9D">
        <w:t>aims</w:t>
      </w:r>
      <w:proofErr w:type="gramEnd"/>
    </w:p>
    <w:p w14:paraId="0DF8574E" w14:textId="40A39837" w:rsidR="00FA21A2" w:rsidRPr="00AE5E9D" w:rsidRDefault="00FA21A2">
      <w:pPr>
        <w:pStyle w:val="ListParagraph"/>
        <w:numPr>
          <w:ilvl w:val="0"/>
          <w:numId w:val="6"/>
        </w:numPr>
      </w:pPr>
      <w:r w:rsidRPr="00AE5E9D">
        <w:t xml:space="preserve">Brief description of the method </w:t>
      </w:r>
      <w:proofErr w:type="gramStart"/>
      <w:r w:rsidRPr="00AE5E9D">
        <w:t>adopted</w:t>
      </w:r>
      <w:proofErr w:type="gramEnd"/>
    </w:p>
    <w:p w14:paraId="0B39FCF1" w14:textId="0F1DF56A" w:rsidR="00FA21A2" w:rsidRPr="00AE5E9D" w:rsidRDefault="00FA21A2">
      <w:pPr>
        <w:pStyle w:val="ListParagraph"/>
        <w:numPr>
          <w:ilvl w:val="0"/>
          <w:numId w:val="6"/>
        </w:numPr>
      </w:pPr>
      <w:r w:rsidRPr="00AE5E9D">
        <w:t xml:space="preserve">List the physical </w:t>
      </w:r>
      <w:ins w:id="349" w:author="D K Arvind" w:date="2023-09-16T10:43:00Z">
        <w:r w:rsidR="00E83899">
          <w:t xml:space="preserve">and breathing </w:t>
        </w:r>
      </w:ins>
      <w:r w:rsidRPr="00AE5E9D">
        <w:t xml:space="preserve">activities used in the </w:t>
      </w:r>
      <w:proofErr w:type="gramStart"/>
      <w:r w:rsidRPr="00AE5E9D">
        <w:t>classification</w:t>
      </w:r>
      <w:proofErr w:type="gramEnd"/>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015409D9" w:rsidR="00FA21A2" w:rsidRPr="00AE5E9D" w:rsidRDefault="00FA21A2">
      <w:pPr>
        <w:pStyle w:val="ListParagraph"/>
        <w:numPr>
          <w:ilvl w:val="0"/>
          <w:numId w:val="12"/>
        </w:numPr>
      </w:pPr>
      <w:r w:rsidRPr="00AE5E9D">
        <w:t xml:space="preserve">A review of the state-of-the-art for human activity </w:t>
      </w:r>
      <w:ins w:id="350" w:author="D K Arvind" w:date="2023-09-16T10:43:00Z">
        <w:r w:rsidR="00E83899">
          <w:t xml:space="preserve">and breathing </w:t>
        </w:r>
      </w:ins>
      <w:r w:rsidRPr="00AE5E9D">
        <w:t xml:space="preserve">recognition </w:t>
      </w:r>
      <w:ins w:id="351" w:author="D K Arvind" w:date="2023-09-16T10:43:00Z">
        <w:r w:rsidR="00E83899">
          <w:t xml:space="preserve">and classification </w:t>
        </w:r>
      </w:ins>
      <w:r w:rsidRPr="00AE5E9D">
        <w:t>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524AF049" w:rsidR="00FA21A2" w:rsidRPr="00AE5E9D" w:rsidRDefault="00FA21A2">
      <w:pPr>
        <w:pStyle w:val="ListParagraph"/>
        <w:numPr>
          <w:ilvl w:val="0"/>
          <w:numId w:val="12"/>
        </w:numPr>
      </w:pPr>
      <w:r w:rsidRPr="00AE5E9D">
        <w:t xml:space="preserve">Algorithm for human activity </w:t>
      </w:r>
      <w:ins w:id="352" w:author="D K Arvind" w:date="2023-09-16T10:43:00Z">
        <w:r w:rsidR="00E83899">
          <w:t xml:space="preserve">and breathing </w:t>
        </w:r>
      </w:ins>
      <w:r w:rsidRPr="00AE5E9D">
        <w:t>recognition</w:t>
      </w:r>
      <w:ins w:id="353" w:author="D K Arvind" w:date="2023-09-16T10:43:00Z">
        <w:r w:rsidR="00E83899">
          <w:t xml:space="preserve"> and </w:t>
        </w:r>
        <w:proofErr w:type="gramStart"/>
        <w:r w:rsidR="00E83899">
          <w:t>classification</w:t>
        </w:r>
        <w:proofErr w:type="gramEnd"/>
        <w:r w:rsidR="00E83899">
          <w:t xml:space="preserve"> </w:t>
        </w:r>
      </w:ins>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t>Testing</w:t>
      </w:r>
    </w:p>
    <w:p w14:paraId="655D2C68" w14:textId="77777777" w:rsidR="00FA21A2" w:rsidRPr="00AE5E9D" w:rsidRDefault="00FA21A2" w:rsidP="000C0DF2">
      <w:pPr>
        <w:pStyle w:val="Heading3"/>
      </w:pPr>
      <w:r w:rsidRPr="00AE5E9D">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 xml:space="preserve">How might you wish to extend the project and improve the </w:t>
      </w:r>
      <w:proofErr w:type="gramStart"/>
      <w:r w:rsidRPr="00AE5E9D">
        <w:t>implementation</w:t>
      </w:r>
      <w:proofErr w:type="gramEnd"/>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33504062"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354"/>
      <w:r w:rsidRPr="00AE5E9D">
        <w:t>, 2</w:t>
      </w:r>
      <w:ins w:id="355" w:author="D K Arvind" w:date="2023-09-16T10:44:00Z">
        <w:r w:rsidR="00DD21A9">
          <w:t>0</w:t>
        </w:r>
      </w:ins>
      <w:del w:id="356" w:author="D K Arvind" w:date="2023-09-16T10:44:00Z">
        <w:r w:rsidR="00610ED7" w:rsidDel="00DD21A9">
          <w:delText>1</w:delText>
        </w:r>
      </w:del>
      <w:r w:rsidRPr="00AE5E9D">
        <w:t xml:space="preserve"> September</w:t>
      </w:r>
      <w:commentRangeEnd w:id="354"/>
      <w:r>
        <w:rPr>
          <w:rStyle w:val="CommentReference"/>
        </w:rPr>
        <w:commentReference w:id="354"/>
      </w:r>
      <w:r w:rsidR="00E15326">
        <w:t xml:space="preserve"> </w:t>
      </w:r>
      <w:r w:rsidRPr="00AE5E9D">
        <w:t>202</w:t>
      </w:r>
      <w:r>
        <w:t>2</w:t>
      </w:r>
      <w:ins w:id="357" w:author="D K Arvind" w:date="2022-09-20T05:28:00Z">
        <w:r w:rsidR="00DF52E7">
          <w:t xml:space="preserve"> in the PDIoT lab</w:t>
        </w:r>
        <w:r w:rsidR="00DF52E7" w:rsidRPr="00AE5E9D">
          <w:t xml:space="preserve"> </w:t>
        </w:r>
        <w:r w:rsidR="00DF52E7">
          <w:t>in Appleton Tower</w:t>
        </w:r>
      </w:ins>
      <w:ins w:id="358" w:author="D K Arvind" w:date="2023-09-16T10:44:00Z">
        <w:r w:rsidR="00DD21A9">
          <w:t>, R</w:t>
        </w:r>
      </w:ins>
      <w:ins w:id="359" w:author="D K Arvind" w:date="2022-09-20T05:28:00Z">
        <w:r w:rsidR="00DF52E7">
          <w:t xml:space="preserve">oom </w:t>
        </w:r>
        <w:r w:rsidR="00DF52E7" w:rsidRPr="00AE5E9D">
          <w:t>3.09</w:t>
        </w:r>
      </w:ins>
      <w:r w:rsidR="00E15326">
        <w:rPr>
          <w:rStyle w:val="CommentReference"/>
        </w:rPr>
        <w:t xml:space="preserve">. </w:t>
      </w:r>
      <w:r w:rsidR="00E15326" w:rsidRPr="00E15326">
        <w:t xml:space="preserve">During </w:t>
      </w:r>
      <w:del w:id="360" w:author="D K Arvind" w:date="2023-09-16T10:44:00Z">
        <w:r w:rsidR="00E15326" w:rsidRPr="00E15326" w:rsidDel="00425A1A">
          <w:delText>the</w:delText>
        </w:r>
      </w:del>
      <w:ins w:id="361" w:author="D K Arvind" w:date="2023-09-16T10:44:00Z">
        <w:r w:rsidR="00425A1A">
          <w:t xml:space="preserve">the </w:t>
        </w:r>
      </w:ins>
      <w:r w:rsidR="00193A0D">
        <w:t xml:space="preserve">first </w:t>
      </w:r>
      <w:r w:rsidR="00193A0D" w:rsidRPr="00E15326">
        <w:t>meeting</w:t>
      </w:r>
      <w:r w:rsidR="00E15326" w:rsidRPr="00E15326">
        <w:t xml:space="preserve">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53FB39FB" w14:textId="4AB58EFD" w:rsidR="006278DE" w:rsidRDefault="00612C0F" w:rsidP="00610ED7">
      <w:r>
        <w:t>T</w:t>
      </w:r>
      <w:r w:rsidRPr="00AE5E9D">
        <w:t xml:space="preserve">utorial meetings </w:t>
      </w:r>
      <w:r>
        <w:t>will take place in weeks 2-</w:t>
      </w:r>
      <w:ins w:id="362" w:author="D K Arvind" w:date="2023-09-16T10:46:00Z">
        <w:r w:rsidR="00EC076F">
          <w:t>5</w:t>
        </w:r>
      </w:ins>
      <w:del w:id="363" w:author="D K Arvind" w:date="2022-09-20T05:42:00Z">
        <w:r w:rsidDel="00A2346F">
          <w:delText>5</w:delText>
        </w:r>
      </w:del>
      <w:r w:rsidRPr="00AE5E9D">
        <w:t xml:space="preserve"> to present progress on your research for </w:t>
      </w:r>
      <w:r w:rsidR="00C455E7" w:rsidRPr="00AE5E9D">
        <w:t>the Survey</w:t>
      </w:r>
      <w:r w:rsidRPr="00AE5E9D">
        <w:t xml:space="preserve"> Paper</w:t>
      </w:r>
      <w:del w:id="364" w:author="D K Arvind" w:date="2023-09-16T10:46:00Z">
        <w:r w:rsidR="00033E9C" w:rsidDel="009F2E83">
          <w:delText>,</w:delText>
        </w:r>
      </w:del>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ins w:id="365" w:author="D K Arvind" w:date="2022-09-20T05:30:00Z">
        <w:r w:rsidR="00BA5F30">
          <w:t xml:space="preserve"> for each</w:t>
        </w:r>
      </w:ins>
      <w:ins w:id="366" w:author="D K Arvind" w:date="2022-09-20T05:31:00Z">
        <w:r w:rsidR="00BA5F30">
          <w:t xml:space="preserve"> tutorial session</w:t>
        </w:r>
      </w:ins>
      <w:r w:rsidR="00033E9C">
        <w:t>.</w:t>
      </w:r>
    </w:p>
    <w:p w14:paraId="0F9BE9F4" w14:textId="06D6F5EC" w:rsidR="00612C0F" w:rsidRDefault="001B145D" w:rsidP="00610ED7">
      <w:ins w:id="367" w:author="D K Arvind" w:date="2022-09-20T05:35:00Z">
        <w:r>
          <w:t xml:space="preserve">The tutorials </w:t>
        </w:r>
      </w:ins>
      <w:ins w:id="368" w:author="D K Arvind" w:date="2022-09-20T05:36:00Z">
        <w:r w:rsidR="0002189E">
          <w:t xml:space="preserve">on </w:t>
        </w:r>
      </w:ins>
      <w:r w:rsidR="00193A0D">
        <w:t>Tuesdays at</w:t>
      </w:r>
      <w:ins w:id="369" w:author="D K Arvind" w:date="2022-09-20T05:35:00Z">
        <w:r>
          <w:t xml:space="preserve"> 10:00 </w:t>
        </w:r>
      </w:ins>
      <w:ins w:id="370" w:author="D K Arvind" w:date="2022-09-20T06:09:00Z">
        <w:r w:rsidR="00D2316F">
          <w:t>(</w:t>
        </w:r>
      </w:ins>
      <w:ins w:id="371" w:author="D K Arvind" w:date="2023-09-16T10:54:00Z">
        <w:r w:rsidR="00F77548">
          <w:t>AT2.0</w:t>
        </w:r>
      </w:ins>
      <w:ins w:id="372" w:author="D K Arvind" w:date="2023-09-16T10:55:00Z">
        <w:r w:rsidR="004B37FF">
          <w:t>7</w:t>
        </w:r>
      </w:ins>
      <w:ins w:id="373" w:author="D K Arvind" w:date="2022-09-20T06:09:00Z">
        <w:r w:rsidR="00D2316F" w:rsidRPr="00D2316F">
          <w:rPr>
            <w:rPrChange w:id="374" w:author="D K Arvind" w:date="2022-09-20T06:09:00Z">
              <w:rPr>
                <w:rFonts w:ascii="Verdana" w:hAnsi="Verdana"/>
                <w:color w:val="000000"/>
                <w:sz w:val="16"/>
                <w:szCs w:val="16"/>
                <w:shd w:val="clear" w:color="auto" w:fill="FFFFFF"/>
              </w:rPr>
            </w:rPrChange>
          </w:rPr>
          <w:t>)</w:t>
        </w:r>
        <w:r w:rsidR="00D2316F">
          <w:rPr>
            <w:rFonts w:ascii="Verdana" w:hAnsi="Verdana"/>
            <w:color w:val="000000"/>
            <w:sz w:val="16"/>
            <w:szCs w:val="16"/>
            <w:shd w:val="clear" w:color="auto" w:fill="FFFFFF"/>
          </w:rPr>
          <w:t xml:space="preserve"> </w:t>
        </w:r>
      </w:ins>
      <w:ins w:id="375" w:author="D K Arvind" w:date="2022-09-20T05:35:00Z">
        <w:r>
          <w:t>and 11:</w:t>
        </w:r>
      </w:ins>
      <w:r w:rsidR="00362174">
        <w:t>0</w:t>
      </w:r>
      <w:ins w:id="376" w:author="D K Arvind" w:date="2022-09-20T05:35:00Z">
        <w:r>
          <w:t xml:space="preserve">0 </w:t>
        </w:r>
      </w:ins>
      <w:ins w:id="377" w:author="D K Arvind" w:date="2022-09-20T06:10:00Z">
        <w:r w:rsidR="004A155E">
          <w:t>(AT</w:t>
        </w:r>
        <w:r w:rsidR="00A719CF">
          <w:t>_2.0</w:t>
        </w:r>
      </w:ins>
      <w:ins w:id="378" w:author="D K Arvind" w:date="2023-09-16T10:55:00Z">
        <w:r w:rsidR="00860AF3">
          <w:t>4</w:t>
        </w:r>
      </w:ins>
      <w:ins w:id="379" w:author="D K Arvind" w:date="2022-09-20T06:10:00Z">
        <w:r w:rsidR="00A719CF">
          <w:t xml:space="preserve">) </w:t>
        </w:r>
      </w:ins>
      <w:ins w:id="380" w:author="D K Arvind" w:date="2022-09-20T05:36:00Z">
        <w:r w:rsidR="0002189E">
          <w:t xml:space="preserve">will start on </w:t>
        </w:r>
      </w:ins>
      <w:ins w:id="381" w:author="D K Arvind" w:date="2022-09-20T05:37:00Z">
        <w:r w:rsidR="00AC7486">
          <w:t>2</w:t>
        </w:r>
      </w:ins>
      <w:ins w:id="382" w:author="D K Arvind" w:date="2023-09-16T10:56:00Z">
        <w:r w:rsidR="0010389A">
          <w:t>6</w:t>
        </w:r>
      </w:ins>
      <w:ins w:id="383" w:author="D K Arvind" w:date="2022-09-20T05:37:00Z">
        <w:r w:rsidR="00AC7486">
          <w:t xml:space="preserve"> September until </w:t>
        </w:r>
      </w:ins>
      <w:ins w:id="384" w:author="D K Arvind" w:date="2023-09-16T10:57:00Z">
        <w:r w:rsidR="00634136">
          <w:t>17</w:t>
        </w:r>
      </w:ins>
      <w:ins w:id="385" w:author="D K Arvind" w:date="2022-09-20T05:38:00Z">
        <w:r w:rsidR="001F6D15">
          <w:t xml:space="preserve"> </w:t>
        </w:r>
        <w:proofErr w:type="gramStart"/>
        <w:r w:rsidR="001F6D15">
          <w:t>October,</w:t>
        </w:r>
        <w:proofErr w:type="gramEnd"/>
        <w:r w:rsidR="001F6D15">
          <w:t xml:space="preserve"> 202</w:t>
        </w:r>
      </w:ins>
      <w:r w:rsidR="00362174">
        <w:t>3</w:t>
      </w:r>
      <w:ins w:id="386" w:author="D K Arvind" w:date="2022-09-20T05:38:00Z">
        <w:r w:rsidR="009F4F96">
          <w:t>; the ones on T</w:t>
        </w:r>
      </w:ins>
      <w:ins w:id="387" w:author="D K Arvind" w:date="2023-09-16T10:56:00Z">
        <w:r w:rsidR="00860AF3">
          <w:t>hursday</w:t>
        </w:r>
      </w:ins>
      <w:ins w:id="388" w:author="D K Arvind" w:date="2022-09-20T05:38:00Z">
        <w:r w:rsidR="009F4F96">
          <w:t xml:space="preserve">s </w:t>
        </w:r>
      </w:ins>
      <w:ins w:id="389" w:author="D K Arvind" w:date="2022-09-20T05:52:00Z">
        <w:r w:rsidR="00FF1A4B">
          <w:t xml:space="preserve">at 10:00 </w:t>
        </w:r>
      </w:ins>
      <w:ins w:id="390" w:author="D K Arvind" w:date="2022-09-20T06:10:00Z">
        <w:r w:rsidR="00A719CF">
          <w:t>(</w:t>
        </w:r>
        <w:r w:rsidR="004473B0">
          <w:t>AT_2.</w:t>
        </w:r>
      </w:ins>
      <w:ins w:id="391" w:author="D K Arvind" w:date="2022-09-20T06:11:00Z">
        <w:r w:rsidR="004473B0">
          <w:t>0</w:t>
        </w:r>
      </w:ins>
      <w:ins w:id="392" w:author="D K Arvind" w:date="2023-09-16T10:55:00Z">
        <w:r w:rsidR="004B37FF">
          <w:t>4</w:t>
        </w:r>
      </w:ins>
      <w:ins w:id="393" w:author="D K Arvind" w:date="2022-09-20T06:11:00Z">
        <w:r w:rsidR="004473B0">
          <w:t xml:space="preserve">) </w:t>
        </w:r>
      </w:ins>
      <w:ins w:id="394" w:author="D K Arvind" w:date="2022-09-20T05:52:00Z">
        <w:r w:rsidR="00FF1A4B">
          <w:t xml:space="preserve">and 11:10 </w:t>
        </w:r>
      </w:ins>
      <w:ins w:id="395" w:author="D K Arvind" w:date="2022-09-20T06:11:00Z">
        <w:r w:rsidR="004473B0">
          <w:t>(AT_2.0</w:t>
        </w:r>
      </w:ins>
      <w:ins w:id="396" w:author="D K Arvind" w:date="2023-09-16T10:55:00Z">
        <w:r w:rsidR="00860AF3">
          <w:t>5</w:t>
        </w:r>
      </w:ins>
      <w:ins w:id="397" w:author="D K Arvind" w:date="2022-09-20T06:11:00Z">
        <w:r w:rsidR="004473B0">
          <w:t xml:space="preserve">) </w:t>
        </w:r>
      </w:ins>
      <w:ins w:id="398" w:author="D K Arvind" w:date="2022-09-20T05:38:00Z">
        <w:r w:rsidR="009F4F96">
          <w:t xml:space="preserve">will start on </w:t>
        </w:r>
      </w:ins>
      <w:ins w:id="399" w:author="D K Arvind" w:date="2023-09-16T10:57:00Z">
        <w:r w:rsidR="000C7E68">
          <w:t>28 Septem</w:t>
        </w:r>
      </w:ins>
      <w:ins w:id="400" w:author="D K Arvind" w:date="2022-09-20T05:40:00Z">
        <w:r w:rsidR="00CC0C16">
          <w:t>ber a</w:t>
        </w:r>
        <w:r w:rsidR="006149ED">
          <w:t xml:space="preserve">nd end on </w:t>
        </w:r>
      </w:ins>
      <w:ins w:id="401" w:author="D K Arvind" w:date="2023-09-16T10:58:00Z">
        <w:r w:rsidR="0031127A">
          <w:t>19</w:t>
        </w:r>
      </w:ins>
      <w:ins w:id="402" w:author="D K Arvind" w:date="2022-09-20T05:41:00Z">
        <w:r w:rsidR="00DA5F91">
          <w:t xml:space="preserve"> October</w:t>
        </w:r>
        <w:r w:rsidR="00293715">
          <w:t>, 202</w:t>
        </w:r>
      </w:ins>
      <w:r w:rsidR="00362174">
        <w:t>3</w:t>
      </w:r>
      <w:ins w:id="403" w:author="D K Arvind" w:date="2022-09-20T05:41:00Z">
        <w:r w:rsidR="00293715">
          <w:t>.</w:t>
        </w:r>
      </w:ins>
    </w:p>
    <w:p w14:paraId="0D11CD17" w14:textId="03D33610" w:rsidR="00033E9C" w:rsidRPr="00AE5E9D" w:rsidRDefault="00033E9C" w:rsidP="00033E9C">
      <w:pPr>
        <w:pStyle w:val="Heading2"/>
      </w:pPr>
      <w:r>
        <w:t>Lab sessions</w:t>
      </w:r>
    </w:p>
    <w:p w14:paraId="2EAFF699" w14:textId="32E21AD4" w:rsidR="00750091" w:rsidRPr="00AE5E9D" w:rsidRDefault="00E15326" w:rsidP="00610ED7">
      <w:r>
        <w:t>Weekly lab sessions</w:t>
      </w:r>
      <w:ins w:id="404" w:author="D K Arvind" w:date="2022-09-20T05:31:00Z">
        <w:r w:rsidR="00BA5F30">
          <w:t xml:space="preserve"> in the PDIOT Lab (AT3.09)</w:t>
        </w:r>
      </w:ins>
      <w:r>
        <w:t xml:space="preserve"> take place on Wednesday</w:t>
      </w:r>
      <w:ins w:id="405" w:author="D K Arvind" w:date="2023-09-16T11:07:00Z">
        <w:r w:rsidR="0022682D">
          <w:t>s</w:t>
        </w:r>
      </w:ins>
      <w:r>
        <w:t xml:space="preserve">, </w:t>
      </w:r>
      <w:r w:rsidR="00612C0F" w:rsidRPr="00AE5E9D">
        <w:t>starting on 2</w:t>
      </w:r>
      <w:ins w:id="406" w:author="D K Arvind" w:date="2023-09-16T10:58:00Z">
        <w:r w:rsidR="0031127A">
          <w:t>0</w:t>
        </w:r>
      </w:ins>
      <w:del w:id="407" w:author="D K Arvind" w:date="2023-09-16T10:58:00Z">
        <w:r w:rsidR="00612C0F" w:rsidDel="0031127A">
          <w:delText>1</w:delText>
        </w:r>
      </w:del>
      <w:r w:rsidR="00612C0F" w:rsidRPr="00AE5E9D">
        <w:t xml:space="preserve"> September</w:t>
      </w:r>
      <w:r>
        <w:t xml:space="preserve"> </w:t>
      </w:r>
      <w:r w:rsidR="00612C0F" w:rsidRPr="00AE5E9D">
        <w:t>202</w:t>
      </w:r>
      <w:ins w:id="408" w:author="D K Arvind" w:date="2023-09-16T10:58:00Z">
        <w:r w:rsidR="0031127A">
          <w:t>3</w:t>
        </w:r>
      </w:ins>
      <w:del w:id="409" w:author="D K Arvind" w:date="2023-09-16T10:58:00Z">
        <w:r w:rsidR="00612C0F" w:rsidDel="0031127A">
          <w:delText>2</w:delText>
        </w:r>
      </w:del>
      <w:r w:rsidR="00610ED7">
        <w:t xml:space="preserve"> and running for 10 weeks</w:t>
      </w:r>
      <w:r>
        <w:t xml:space="preserve">. </w:t>
      </w:r>
      <w:del w:id="410" w:author="D K Arvind" w:date="2022-09-20T05:31:00Z">
        <w:r w:rsidR="00610ED7" w:rsidDel="00BA5F30">
          <w:delText>The PDIoT lab is</w:delText>
        </w:r>
        <w:r w:rsidR="00612C0F" w:rsidRPr="00AE5E9D" w:rsidDel="00BA5F30">
          <w:delText xml:space="preserve"> </w:delText>
        </w:r>
        <w:r w:rsidR="00610ED7" w:rsidDel="00BA5F30">
          <w:delText xml:space="preserve">in Appleton Tower room </w:delText>
        </w:r>
        <w:r w:rsidR="00612C0F" w:rsidRPr="00AE5E9D" w:rsidDel="00BA5F30">
          <w:delText xml:space="preserve">3.09. </w:delText>
        </w:r>
      </w:del>
      <w:r w:rsidR="00612C0F" w:rsidRPr="00AE5E9D">
        <w:t xml:space="preserve">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411"/>
      <w:commentRangeEnd w:id="411"/>
      <w:r w:rsidR="00612C0F">
        <w:rPr>
          <w:rStyle w:val="CommentReference"/>
        </w:rPr>
        <w:commentReference w:id="411"/>
      </w:r>
      <w:ins w:id="412" w:author="D K Arvind" w:date="2023-09-16T11:07:00Z">
        <w:r w:rsidR="005975F3">
          <w:t xml:space="preserve"> noon</w:t>
        </w:r>
      </w:ins>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lastRenderedPageBreak/>
        <w:t>Schedule</w:t>
      </w:r>
    </w:p>
    <w:p w14:paraId="3E21610B" w14:textId="12DFA486" w:rsidR="00750091" w:rsidRPr="00AE5E9D" w:rsidRDefault="00750091" w:rsidP="00814953">
      <w:pPr>
        <w:pStyle w:val="Heading2"/>
      </w:pPr>
      <w:r w:rsidRPr="00AE5E9D">
        <w:t>Week 1</w:t>
      </w:r>
    </w:p>
    <w:p w14:paraId="19D3C419" w14:textId="52E0A339" w:rsidR="00030720" w:rsidRDefault="00030720">
      <w:pPr>
        <w:pStyle w:val="ListParagraph"/>
        <w:numPr>
          <w:ilvl w:val="0"/>
          <w:numId w:val="13"/>
        </w:numPr>
        <w:rPr>
          <w:ins w:id="413" w:author="D K Arvind" w:date="2023-09-16T11:09:00Z"/>
        </w:rPr>
      </w:pPr>
      <w:ins w:id="414" w:author="D K Arvind" w:date="2023-09-16T11:09:00Z">
        <w:r>
          <w:t xml:space="preserve">Release of Coursework 1, Coursework 2 and </w:t>
        </w:r>
      </w:ins>
      <w:r w:rsidR="00EA7BBA">
        <w:t>Coursework</w:t>
      </w:r>
      <w:ins w:id="415" w:author="D K Arvind" w:date="2023-09-16T11:09:00Z">
        <w:r>
          <w:t xml:space="preserve"> 3</w:t>
        </w:r>
      </w:ins>
    </w:p>
    <w:p w14:paraId="68480554" w14:textId="14FBC57B"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w:t>
      </w:r>
      <w:proofErr w:type="gramStart"/>
      <w:r w:rsidR="007772F6">
        <w:t>collection</w:t>
      </w:r>
      <w:proofErr w:type="gramEnd"/>
    </w:p>
    <w:p w14:paraId="5825ABEF" w14:textId="212F2487" w:rsidR="00DE37A3" w:rsidRPr="00AE5E9D" w:rsidRDefault="00DE37A3" w:rsidP="00814953">
      <w:pPr>
        <w:pStyle w:val="Heading2"/>
      </w:pPr>
      <w:r w:rsidRPr="00AE5E9D">
        <w:t>Week 2</w:t>
      </w:r>
    </w:p>
    <w:p w14:paraId="6D4092AA" w14:textId="335499F2" w:rsidR="004048C2" w:rsidRPr="00AE5E9D" w:rsidRDefault="004048C2">
      <w:pPr>
        <w:pStyle w:val="ListParagraph"/>
        <w:numPr>
          <w:ilvl w:val="0"/>
          <w:numId w:val="14"/>
        </w:numPr>
      </w:pPr>
      <w:r w:rsidRPr="00AE5E9D">
        <w:t xml:space="preserve">Capture the requirements and use cases for </w:t>
      </w:r>
      <w:proofErr w:type="gramStart"/>
      <w:r w:rsidR="00050BF6">
        <w:t>app</w:t>
      </w:r>
      <w:proofErr w:type="gramEnd"/>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5063A121"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ins w:id="416" w:author="D K Arvind" w:date="2023-09-16T11:09:00Z">
        <w:r w:rsidR="00234E63">
          <w:rPr>
            <w:rStyle w:val="CommentReference"/>
          </w:rPr>
          <w:t>f</w:t>
        </w:r>
      </w:ins>
      <w:r w:rsidRPr="00AE5E9D">
        <w:t xml:space="preserve">or </w:t>
      </w:r>
      <w:r w:rsidR="007772F6" w:rsidRPr="00AE5E9D">
        <w:t>physical activity</w:t>
      </w:r>
      <w:r w:rsidRPr="00AE5E9D">
        <w:t xml:space="preserve"> </w:t>
      </w:r>
      <w:ins w:id="417" w:author="D K Arvind" w:date="2023-09-16T11:10:00Z">
        <w:r w:rsidR="00234E63">
          <w:t xml:space="preserve">and breathing </w:t>
        </w:r>
      </w:ins>
      <w:r w:rsidRPr="00AE5E9D">
        <w:t>recognition</w:t>
      </w:r>
      <w:ins w:id="418" w:author="D K Arvind" w:date="2023-09-16T11:10:00Z">
        <w:r w:rsidR="00234E63">
          <w:t xml:space="preserve"> and </w:t>
        </w:r>
      </w:ins>
      <w:proofErr w:type="gramStart"/>
      <w:r w:rsidR="00EA7BBA">
        <w:t>classification</w:t>
      </w:r>
      <w:proofErr w:type="gramEnd"/>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w:t>
      </w:r>
      <w:del w:id="419" w:author="D K Arvind" w:date="2023-09-16T11:10:00Z">
        <w:r w:rsidRPr="00AE5E9D" w:rsidDel="00234E63">
          <w:delText>Human Activity Recognition</w:delText>
        </w:r>
      </w:del>
      <w:r w:rsidRPr="00AE5E9D">
        <w:t xml:space="preserve"> algorithms </w:t>
      </w:r>
    </w:p>
    <w:p w14:paraId="3AC1F8AF" w14:textId="25808111" w:rsidR="001C218F" w:rsidRPr="007772F6" w:rsidRDefault="004048C2">
      <w:pPr>
        <w:pStyle w:val="ListParagraph"/>
        <w:numPr>
          <w:ilvl w:val="0"/>
          <w:numId w:val="14"/>
        </w:numPr>
      </w:pPr>
      <w:r w:rsidRPr="00AE5E9D">
        <w:t xml:space="preserve">Continue data collection of physical </w:t>
      </w:r>
      <w:ins w:id="420" w:author="D K Arvind" w:date="2023-09-16T11:10:00Z">
        <w:r w:rsidR="00B649A9">
          <w:t xml:space="preserve">and breathing </w:t>
        </w:r>
      </w:ins>
      <w:proofErr w:type="gramStart"/>
      <w:r w:rsidRPr="00AE5E9D">
        <w:t>activity</w:t>
      </w:r>
      <w:proofErr w:type="gramEnd"/>
      <w:r w:rsidRPr="00AE5E9D">
        <w:t xml:space="preserve">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786F7913" w:rsidR="00D8197B" w:rsidRPr="00AE5E9D" w:rsidRDefault="00D8197B">
      <w:pPr>
        <w:pStyle w:val="ListParagraph"/>
        <w:numPr>
          <w:ilvl w:val="0"/>
          <w:numId w:val="15"/>
        </w:numPr>
      </w:pPr>
      <w:r w:rsidRPr="00AE5E9D">
        <w:t xml:space="preserve">Development of the </w:t>
      </w:r>
      <w:r w:rsidR="00050BF6">
        <w:t>app to</w:t>
      </w:r>
      <w:r w:rsidRPr="00AE5E9D">
        <w:t xml:space="preserve"> display real-time recognition of physical activity using </w:t>
      </w:r>
      <w:proofErr w:type="spellStart"/>
      <w:r w:rsidRPr="00AE5E9D">
        <w:t>TFLite</w:t>
      </w:r>
      <w:proofErr w:type="spellEnd"/>
      <w:r w:rsidRPr="00AE5E9D">
        <w:t xml:space="preserve"> from TensorFlow</w:t>
      </w:r>
    </w:p>
    <w:p w14:paraId="7635AC6B" w14:textId="3AA99A0F" w:rsidR="00D8197B" w:rsidRPr="008A0B43" w:rsidRDefault="00D8197B">
      <w:pPr>
        <w:pStyle w:val="ListParagraph"/>
        <w:numPr>
          <w:ilvl w:val="0"/>
          <w:numId w:val="15"/>
        </w:numPr>
      </w:pPr>
      <w:r w:rsidRPr="00AE5E9D">
        <w:t xml:space="preserve">Submission of Coursework 1 </w:t>
      </w:r>
      <w:r w:rsidR="00C30F19" w:rsidRPr="00AE5E9D">
        <w:t xml:space="preserve">by </w:t>
      </w:r>
      <w:r w:rsidR="008A0B43">
        <w:t>1</w:t>
      </w:r>
      <w:ins w:id="421" w:author="D K Arvind" w:date="2023-09-16T11:11:00Z">
        <w:r w:rsidR="00457F81">
          <w:t>2</w:t>
        </w:r>
      </w:ins>
      <w:del w:id="422" w:author="D K Arvind" w:date="2023-09-16T11:11:00Z">
        <w:r w:rsidR="008A0B43" w:rsidDel="00457F81">
          <w:delText>6</w:delText>
        </w:r>
      </w:del>
      <w:r w:rsidR="008A0B43">
        <w:t>:00</w:t>
      </w:r>
      <w:r w:rsidR="007772F6">
        <w:t xml:space="preserve"> on</w:t>
      </w:r>
      <w:r w:rsidR="00C30F19" w:rsidRPr="00AE5E9D">
        <w:t xml:space="preserve"> </w:t>
      </w:r>
      <w:ins w:id="423" w:author="D K Arvind" w:date="2023-09-16T11:11:00Z">
        <w:r w:rsidR="00457F81">
          <w:t>Tuesday</w:t>
        </w:r>
      </w:ins>
      <w:del w:id="424" w:author="D K Arvind" w:date="2023-09-16T11:11:00Z">
        <w:r w:rsidR="00C30F19" w:rsidRPr="00AE5E9D" w:rsidDel="00457F81">
          <w:delText>Friday</w:delText>
        </w:r>
      </w:del>
      <w:r w:rsidR="007772F6">
        <w:t>,</w:t>
      </w:r>
      <w:r w:rsidR="00C30F19" w:rsidRPr="00AE5E9D">
        <w:t xml:space="preserve"> </w:t>
      </w:r>
      <w:ins w:id="425" w:author="D K Arvind" w:date="2023-09-16T11:11:00Z">
        <w:r w:rsidR="002B13E4">
          <w:t>3</w:t>
        </w:r>
      </w:ins>
      <w:del w:id="426" w:author="D K Arvind" w:date="2023-09-16T11:11:00Z">
        <w:r w:rsidR="00FA7256" w:rsidDel="002B13E4">
          <w:delText>7</w:delText>
        </w:r>
      </w:del>
      <w:r w:rsidR="00F51B52" w:rsidRPr="00AE5E9D">
        <w:t xml:space="preserve"> October</w:t>
      </w:r>
      <w:r w:rsidR="007772F6">
        <w:t xml:space="preserve"> </w:t>
      </w:r>
      <w:r w:rsidR="00F51B52" w:rsidRPr="00AE5E9D">
        <w:t>202</w:t>
      </w:r>
      <w:ins w:id="427" w:author="D K Arvind" w:date="2023-09-16T11:11:00Z">
        <w:r w:rsidR="002B13E4">
          <w:t>3</w:t>
        </w:r>
      </w:ins>
      <w:del w:id="428" w:author="D K Arvind" w:date="2023-09-16T11:11:00Z">
        <w:r w:rsidR="00FA7256" w:rsidDel="002B13E4">
          <w:delText>2</w:delText>
        </w:r>
      </w:del>
    </w:p>
    <w:p w14:paraId="065A2F84" w14:textId="707F8026" w:rsidR="00D8197B" w:rsidRPr="00AE5E9D" w:rsidRDefault="00D8197B" w:rsidP="009A205C">
      <w:pPr>
        <w:pStyle w:val="Heading2"/>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69C58488" w14:textId="715F41D1" w:rsidR="00223949" w:rsidRPr="00FB31B0" w:rsidRDefault="00B4296D" w:rsidP="00FB31B0">
      <w:pPr>
        <w:pStyle w:val="ListParagraph"/>
        <w:numPr>
          <w:ilvl w:val="0"/>
          <w:numId w:val="16"/>
        </w:numPr>
      </w:pPr>
      <w:r w:rsidRPr="00AE5E9D">
        <w:t>Continue development of the mobile application</w:t>
      </w:r>
      <w:del w:id="429" w:author="D K Arvind" w:date="2023-09-16T11:11:00Z">
        <w:r w:rsidRPr="00AE5E9D" w:rsidDel="002B13E4">
          <w:delText>Start Coursework 2</w:delText>
        </w:r>
      </w:del>
    </w:p>
    <w:p w14:paraId="490B9741" w14:textId="0DC467FC" w:rsidR="00B4296D" w:rsidRPr="00AE5E9D" w:rsidRDefault="00B4296D" w:rsidP="00223949">
      <w:pPr>
        <w:pStyle w:val="Heading2"/>
      </w:pPr>
      <w:r w:rsidRPr="00AE5E9D">
        <w:t>Week 5</w:t>
      </w:r>
    </w:p>
    <w:p w14:paraId="2221B521" w14:textId="67BAAF4A"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 xml:space="preserve">and </w:t>
      </w:r>
      <w:ins w:id="430" w:author="D K Arvind" w:date="2023-09-16T11:12:00Z">
        <w:r w:rsidR="00396F4F">
          <w:t xml:space="preserve">breathing </w:t>
        </w:r>
      </w:ins>
      <w:ins w:id="431" w:author="D K Arvind" w:date="2023-09-16T11:13:00Z">
        <w:r w:rsidR="00396F4F">
          <w:t xml:space="preserve">classification and </w:t>
        </w:r>
      </w:ins>
      <w:r w:rsidR="00B4296D" w:rsidRPr="00AE5E9D">
        <w:t xml:space="preserve">receive written formative </w:t>
      </w:r>
      <w:proofErr w:type="gramStart"/>
      <w:r w:rsidR="00B4296D" w:rsidRPr="00AE5E9D">
        <w:t>feedback</w:t>
      </w:r>
      <w:proofErr w:type="gramEnd"/>
    </w:p>
    <w:p w14:paraId="5D4FC9F8" w14:textId="3F029830"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3642CC77" w14:textId="77777777" w:rsidR="00050BF6" w:rsidRPr="00AE5E9D" w:rsidRDefault="00050BF6" w:rsidP="00D52B73">
      <w:pPr>
        <w:pStyle w:val="ListParagraph"/>
        <w:numPr>
          <w:ilvl w:val="1"/>
          <w:numId w:val="17"/>
        </w:numPr>
        <w:spacing w:after="0"/>
        <w:ind w:left="1434" w:hanging="357"/>
      </w:pPr>
      <w:r w:rsidRPr="00050BF6">
        <w:rPr>
          <w:b/>
          <w:bCs/>
        </w:rPr>
        <w:t>Embedded route</w:t>
      </w:r>
      <w:r>
        <w:t>:</w:t>
      </w:r>
      <w:r w:rsidRPr="00050BF6">
        <w:t xml:space="preserve"> </w:t>
      </w:r>
      <w:r>
        <w:t xml:space="preserve">Modify the Thingy stock firmware to perform on-device activity </w:t>
      </w:r>
      <w:proofErr w:type="gramStart"/>
      <w:r>
        <w:t>recognition</w:t>
      </w:r>
      <w:proofErr w:type="gramEnd"/>
    </w:p>
    <w:p w14:paraId="61954346" w14:textId="48257693" w:rsidR="00050BF6" w:rsidRPr="00D52B73" w:rsidRDefault="00050BF6" w:rsidP="00D52B73">
      <w:pPr>
        <w:spacing w:after="0"/>
        <w:ind w:left="360"/>
        <w:jc w:val="center"/>
        <w:rPr>
          <w:b/>
          <w:bCs/>
        </w:rPr>
      </w:pPr>
      <w:r w:rsidRPr="00BE33DC">
        <w:rPr>
          <w:rStyle w:val="Strong"/>
        </w:rPr>
        <w:t>O</w:t>
      </w:r>
      <w:r w:rsidR="00D52B73">
        <w:rPr>
          <w:rStyle w:val="Strong"/>
        </w:rPr>
        <w:t>R</w:t>
      </w:r>
    </w:p>
    <w:p w14:paraId="6B1578F1" w14:textId="7358288D" w:rsidR="005B3D07" w:rsidRPr="00A51AD1" w:rsidRDefault="00050BF6" w:rsidP="00050BF6">
      <w:pPr>
        <w:pStyle w:val="ListParagraph"/>
        <w:numPr>
          <w:ilvl w:val="1"/>
          <w:numId w:val="17"/>
        </w:numPr>
      </w:pPr>
      <w:r>
        <w:rPr>
          <w:b/>
          <w:bCs/>
        </w:rPr>
        <w:t>ML</w:t>
      </w:r>
      <w:r w:rsidRPr="00050BF6">
        <w:rPr>
          <w:b/>
          <w:bCs/>
        </w:rPr>
        <w:t xml:space="preserve"> route</w:t>
      </w:r>
      <w:r w:rsidRPr="00050BF6">
        <w:t>:</w:t>
      </w:r>
      <w:r>
        <w:t xml:space="preserve"> </w:t>
      </w:r>
      <w:r w:rsidR="00355A61">
        <w:t>Further</w:t>
      </w:r>
      <w:r w:rsidR="00390114">
        <w:t xml:space="preserve"> </w:t>
      </w:r>
      <w:r w:rsidR="00355A61">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w:t>
      </w:r>
      <w:r w:rsidR="00D52B73">
        <w:t>A</w:t>
      </w:r>
      <w:r w:rsidR="00390114">
        <w:t xml:space="preserve">ndroid </w:t>
      </w:r>
      <w:proofErr w:type="gramStart"/>
      <w:r w:rsidR="00390114">
        <w:t>app</w:t>
      </w:r>
      <w:proofErr w:type="gramEnd"/>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D52B73">
        <w:rPr>
          <w:b/>
          <w:bCs/>
        </w:rPr>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432"/>
      <w:r w:rsidR="005B796B" w:rsidRPr="00AE5E9D">
        <w:t>Cube platform</w:t>
      </w:r>
      <w:commentRangeEnd w:id="432"/>
      <w:r w:rsidR="00F43C22">
        <w:rPr>
          <w:rStyle w:val="CommentReference"/>
        </w:rPr>
        <w:commentReference w:id="432"/>
      </w:r>
    </w:p>
    <w:p w14:paraId="79BA3A71" w14:textId="3CC5A71D" w:rsidR="00186B08" w:rsidRPr="00AE5E9D" w:rsidRDefault="00186B08">
      <w:pPr>
        <w:pStyle w:val="ListParagraph"/>
        <w:numPr>
          <w:ilvl w:val="0"/>
          <w:numId w:val="18"/>
        </w:numPr>
      </w:pPr>
      <w:r w:rsidRPr="00D52B73">
        <w:rPr>
          <w:b/>
          <w:bCs/>
        </w:rPr>
        <w:t>ML route</w:t>
      </w:r>
      <w:r w:rsidR="00BE33DC">
        <w:t>:</w:t>
      </w:r>
    </w:p>
    <w:p w14:paraId="23B9885E" w14:textId="77777777" w:rsidR="00EA7BBA" w:rsidRDefault="00186B08" w:rsidP="00EA7BBA">
      <w:pPr>
        <w:pStyle w:val="ListParagraph"/>
        <w:numPr>
          <w:ilvl w:val="1"/>
          <w:numId w:val="18"/>
        </w:numPr>
      </w:pPr>
      <w:r w:rsidRPr="00AE5E9D">
        <w:t xml:space="preserve">Algorithm tuning </w:t>
      </w:r>
    </w:p>
    <w:p w14:paraId="7D9A0CF1" w14:textId="2401047F" w:rsidR="005B796B" w:rsidRPr="00113AF6" w:rsidDel="00574C33" w:rsidRDefault="00EA7BBA" w:rsidP="00EA7BBA">
      <w:pPr>
        <w:pStyle w:val="ListParagraph"/>
        <w:numPr>
          <w:ilvl w:val="0"/>
          <w:numId w:val="18"/>
        </w:numPr>
        <w:rPr>
          <w:del w:id="433" w:author="D K Arvind" w:date="2023-09-16T11:12:00Z"/>
          <w:rStyle w:val="Strong"/>
        </w:rPr>
      </w:pPr>
      <w:r>
        <w:t>Live prediction within your Android app</w:t>
      </w:r>
      <w:del w:id="434" w:author="D K Arvind" w:date="2023-09-16T11:12:00Z">
        <w:r w:rsidR="005B796B" w:rsidRPr="00113AF6" w:rsidDel="00574C33">
          <w:rPr>
            <w:rStyle w:val="Strong"/>
          </w:rPr>
          <w:delText>OR</w:delText>
        </w:r>
      </w:del>
    </w:p>
    <w:p w14:paraId="0DF2C473" w14:textId="3859D506" w:rsidR="00A90997" w:rsidRPr="00551B1C" w:rsidRDefault="005B796B">
      <w:pPr>
        <w:pStyle w:val="ListParagraph"/>
        <w:numPr>
          <w:ilvl w:val="0"/>
          <w:numId w:val="18"/>
        </w:numPr>
        <w:pPrChange w:id="435" w:author="D K Arvind" w:date="2023-09-16T11:12:00Z">
          <w:pPr>
            <w:pStyle w:val="ListParagraph"/>
            <w:numPr>
              <w:ilvl w:val="1"/>
              <w:numId w:val="18"/>
            </w:numPr>
            <w:ind w:left="1440" w:hanging="360"/>
          </w:pPr>
        </w:pPrChange>
      </w:pPr>
      <w:del w:id="436" w:author="D K Arvind" w:date="2023-09-16T11:12:00Z">
        <w:r w:rsidRPr="00AE5E9D" w:rsidDel="00574C33">
          <w:delText>C</w:delText>
        </w:r>
        <w:r w:rsidR="00186B08" w:rsidRPr="00AE5E9D" w:rsidDel="00574C33">
          <w:delText>reate a backend server where you upload the ML model</w:delText>
        </w:r>
        <w:r w:rsidRPr="00AE5E9D" w:rsidDel="00574C33">
          <w:delText xml:space="preserve"> for </w:delText>
        </w:r>
        <w:r w:rsidR="00186B08" w:rsidRPr="00AE5E9D" w:rsidDel="00574C33">
          <w:delText>genera</w:delText>
        </w:r>
        <w:r w:rsidRPr="00AE5E9D" w:rsidDel="00574C33">
          <w:delText>ting</w:delText>
        </w:r>
        <w:r w:rsidR="00186B08" w:rsidRPr="00AE5E9D" w:rsidDel="00574C33">
          <w:delText xml:space="preserve"> predictions </w:delText>
        </w:r>
      </w:del>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lastRenderedPageBreak/>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w:t>
      </w:r>
      <w:proofErr w:type="gramStart"/>
      <w:r w:rsidR="005B3D07" w:rsidRPr="00551B1C">
        <w:t>models</w:t>
      </w:r>
      <w:proofErr w:type="gramEnd"/>
      <w:r w:rsidR="005B3D07" w:rsidRPr="00551B1C">
        <w:t xml:space="preserve">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2C45050D" w14:textId="226E90E0" w:rsidR="005B3D07" w:rsidRPr="00AE5E9D" w:rsidRDefault="005B3D07">
      <w:pPr>
        <w:pStyle w:val="Heading2"/>
        <w:pPrChange w:id="437" w:author="D K Arvind" w:date="2023-09-16T11:13:00Z">
          <w:pPr>
            <w:pStyle w:val="ListParagraph"/>
            <w:numPr>
              <w:numId w:val="20"/>
            </w:numPr>
            <w:ind w:hanging="360"/>
          </w:pPr>
        </w:pPrChange>
      </w:pPr>
      <w:r w:rsidRPr="00AE5E9D">
        <w:t>Week 8</w:t>
      </w:r>
      <w:del w:id="438" w:author="D K Arvind" w:date="2023-09-16T11:13:00Z">
        <w:r w:rsidRPr="00AE5E9D" w:rsidDel="005665D9">
          <w:delText xml:space="preserve">Second demonstration and feedback </w:delText>
        </w:r>
      </w:del>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42E904D9" w:rsidR="00C80672" w:rsidRDefault="00C80672">
      <w:pPr>
        <w:pStyle w:val="ListParagraph"/>
        <w:numPr>
          <w:ilvl w:val="0"/>
          <w:numId w:val="21"/>
        </w:numPr>
      </w:pPr>
      <w:r w:rsidRPr="00AE5E9D">
        <w:t>Prepare for the final demonstration in Week 10</w:t>
      </w:r>
      <w:ins w:id="439" w:author="D K Arvind" w:date="2022-09-20T05:32:00Z">
        <w:r w:rsidR="00F37222">
          <w:t xml:space="preserve"> (2</w:t>
        </w:r>
      </w:ins>
      <w:ins w:id="440" w:author="D K Arvind" w:date="2023-09-16T11:14:00Z">
        <w:r w:rsidR="006E44C1">
          <w:t>2</w:t>
        </w:r>
      </w:ins>
      <w:ins w:id="441" w:author="D K Arvind" w:date="2022-09-20T05:32:00Z">
        <w:r w:rsidR="00F37222">
          <w:t xml:space="preserve"> </w:t>
        </w:r>
        <w:proofErr w:type="gramStart"/>
        <w:r w:rsidR="00F37222">
          <w:t>November,</w:t>
        </w:r>
        <w:proofErr w:type="gramEnd"/>
        <w:r w:rsidR="00F37222">
          <w:t xml:space="preserve"> 202</w:t>
        </w:r>
      </w:ins>
      <w:ins w:id="442" w:author="D K Arvind" w:date="2023-09-16T11:14:00Z">
        <w:r w:rsidR="006E44C1">
          <w:t>3</w:t>
        </w:r>
      </w:ins>
      <w:ins w:id="443" w:author="D K Arvind" w:date="2022-09-20T05:33:00Z">
        <w:r w:rsidR="00F37222">
          <w:t>)</w:t>
        </w:r>
      </w:ins>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t xml:space="preserve">Prepare for peer </w:t>
      </w:r>
      <w:proofErr w:type="gramStart"/>
      <w:r>
        <w:t>review</w:t>
      </w:r>
      <w:proofErr w:type="gramEnd"/>
    </w:p>
    <w:p w14:paraId="41764EF1" w14:textId="7C018E96" w:rsidR="003E7C96" w:rsidRPr="00AE5E9D" w:rsidRDefault="003E7C96" w:rsidP="003E7C96">
      <w:pPr>
        <w:pStyle w:val="Heading2"/>
      </w:pPr>
      <w:r w:rsidRPr="00AE5E9D">
        <w:t xml:space="preserve">Week </w:t>
      </w:r>
      <w:r>
        <w:t>11</w:t>
      </w:r>
    </w:p>
    <w:p w14:paraId="72BF41A0" w14:textId="280965BC" w:rsidR="003E7C96" w:rsidRPr="00AE5E9D" w:rsidRDefault="003E7C96">
      <w:pPr>
        <w:pStyle w:val="ListParagraph"/>
        <w:numPr>
          <w:ilvl w:val="0"/>
          <w:numId w:val="21"/>
        </w:numPr>
      </w:pPr>
      <w:r>
        <w:t>Review another group’s implementation</w:t>
      </w:r>
      <w:ins w:id="444" w:author="D K Arvind" w:date="2023-09-16T11:14:00Z">
        <w:r w:rsidR="006E44C1">
          <w:t xml:space="preserve"> and submit </w:t>
        </w:r>
        <w:proofErr w:type="gramStart"/>
        <w:r w:rsidR="006E44C1">
          <w:t>your</w:t>
        </w:r>
        <w:proofErr w:type="gramEnd"/>
        <w:r w:rsidR="006E44C1">
          <w:t xml:space="preserve"> before no later than 1 December, 2023</w:t>
        </w:r>
      </w:ins>
    </w:p>
    <w:p w14:paraId="0F015714" w14:textId="2779B650" w:rsidR="003E7C96" w:rsidRPr="00AE5E9D" w:rsidRDefault="003E7C96">
      <w:pPr>
        <w:pStyle w:val="ListParagraph"/>
        <w:numPr>
          <w:ilvl w:val="0"/>
          <w:numId w:val="21"/>
        </w:numPr>
      </w:pPr>
      <w:r>
        <w:t xml:space="preserve">Start working on your final </w:t>
      </w:r>
      <w:proofErr w:type="gramStart"/>
      <w:r>
        <w:t>report</w:t>
      </w:r>
      <w:proofErr w:type="gramEnd"/>
    </w:p>
    <w:p w14:paraId="6918047D" w14:textId="690E852F" w:rsidR="00C80672" w:rsidRPr="00AE5E9D" w:rsidRDefault="00BD745D" w:rsidP="00BD745D">
      <w:pPr>
        <w:pStyle w:val="Heading1"/>
      </w:pPr>
      <w:r>
        <w:t>Demonstration</w:t>
      </w:r>
    </w:p>
    <w:p w14:paraId="55AA99B5" w14:textId="6804E976" w:rsidR="00C80672" w:rsidRPr="00026597" w:rsidRDefault="00B038D9" w:rsidP="00C80672">
      <w:pPr>
        <w:rPr>
          <w:rStyle w:val="Strong"/>
        </w:rPr>
      </w:pPr>
      <w:r>
        <w:rPr>
          <w:rStyle w:val="Strong"/>
        </w:rPr>
        <w:t xml:space="preserve">Week 10,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w:t>
      </w:r>
      <w:ins w:id="445" w:author="D K Arvind" w:date="2023-09-16T11:15:00Z">
        <w:r w:rsidR="003C390C">
          <w:rPr>
            <w:rStyle w:val="Strong"/>
          </w:rPr>
          <w:t>2</w:t>
        </w:r>
      </w:ins>
      <w:del w:id="446" w:author="D K Arvind" w:date="2023-09-16T11:15:00Z">
        <w:r w:rsidR="00026597" w:rsidRPr="00026597" w:rsidDel="003C390C">
          <w:rPr>
            <w:rStyle w:val="Strong"/>
          </w:rPr>
          <w:delText>3</w:delText>
        </w:r>
      </w:del>
      <w:r w:rsidR="00026597" w:rsidRPr="00026597">
        <w:rPr>
          <w:rStyle w:val="Strong"/>
        </w:rPr>
        <w:t xml:space="preserve"> November</w:t>
      </w:r>
      <w:r w:rsidR="00026597">
        <w:rPr>
          <w:rStyle w:val="Strong"/>
        </w:rPr>
        <w:t xml:space="preserve"> </w:t>
      </w:r>
      <w:r w:rsidR="00026597" w:rsidRPr="00026597">
        <w:rPr>
          <w:rStyle w:val="Strong"/>
        </w:rPr>
        <w:t>202</w:t>
      </w:r>
      <w:ins w:id="447" w:author="D K Arvind" w:date="2023-09-16T11:15:00Z">
        <w:r w:rsidR="003C390C">
          <w:rPr>
            <w:rStyle w:val="Strong"/>
          </w:rPr>
          <w:t>3</w:t>
        </w:r>
      </w:ins>
      <w:del w:id="448" w:author="D K Arvind" w:date="2023-09-16T11:15:00Z">
        <w:r w:rsidR="00026597" w:rsidRPr="00026597" w:rsidDel="003C390C">
          <w:rPr>
            <w:rStyle w:val="Strong"/>
          </w:rPr>
          <w:delText>2</w:delText>
        </w:r>
      </w:del>
      <w:r w:rsidR="00026597">
        <w:rPr>
          <w:rStyle w:val="Strong"/>
        </w:rPr>
        <w:t xml:space="preserve"> in </w:t>
      </w:r>
      <w:ins w:id="449" w:author="D K Arvind" w:date="2023-09-16T11:15:00Z">
        <w:r w:rsidR="003C390C">
          <w:rPr>
            <w:rStyle w:val="Strong"/>
          </w:rPr>
          <w:t>Location TBA</w:t>
        </w:r>
      </w:ins>
      <w:del w:id="450" w:author="D K Arvind" w:date="2023-09-16T11:15:00Z">
        <w:r w:rsidR="00010FD4" w:rsidRPr="00026597" w:rsidDel="003C390C">
          <w:rPr>
            <w:rStyle w:val="Strong"/>
          </w:rPr>
          <w:delText>AT3.0</w:delText>
        </w:r>
        <w:r w:rsidR="007B2A60" w:rsidRPr="00026597" w:rsidDel="003C390C">
          <w:rPr>
            <w:rStyle w:val="Strong"/>
          </w:rPr>
          <w:delText>1</w:delText>
        </w:r>
        <w:r w:rsidR="00F36425" w:rsidRPr="00026597" w:rsidDel="003C390C">
          <w:rPr>
            <w:rStyle w:val="Strong"/>
          </w:rPr>
          <w:delText>/3.02</w:delText>
        </w:r>
      </w:del>
    </w:p>
    <w:p w14:paraId="036DDF73" w14:textId="0BCC269C" w:rsidR="0090257E" w:rsidRDefault="006C51CB" w:rsidP="0090257E">
      <w:r>
        <w:t xml:space="preserve">Each group is allocated </w:t>
      </w:r>
      <w:ins w:id="451" w:author="D K Arvind" w:date="2023-09-16T11:15:00Z">
        <w:r w:rsidR="00A473D2">
          <w:t>5</w:t>
        </w:r>
      </w:ins>
      <w:del w:id="452" w:author="D K Arvind" w:date="2023-09-16T11:15:00Z">
        <w:r w:rsidDel="00A473D2">
          <w:delText>10</w:delText>
        </w:r>
      </w:del>
      <w:r>
        <w:t xml:space="preserve"> minutes</w:t>
      </w:r>
      <w:r w:rsidR="0090257E">
        <w:t>,</w:t>
      </w:r>
      <w:r>
        <w:t xml:space="preserve"> which should be roughly allocated as follows:</w:t>
      </w:r>
    </w:p>
    <w:p w14:paraId="679E28BE" w14:textId="76B5AFC6" w:rsidR="0090257E" w:rsidRDefault="00A473D2">
      <w:pPr>
        <w:pStyle w:val="ListParagraph"/>
        <w:numPr>
          <w:ilvl w:val="0"/>
          <w:numId w:val="21"/>
        </w:numPr>
      </w:pPr>
      <w:ins w:id="453" w:author="D K Arvind" w:date="2023-09-16T11:16:00Z">
        <w:r>
          <w:t>2</w:t>
        </w:r>
      </w:ins>
      <w:del w:id="454" w:author="D K Arvind" w:date="2023-09-16T11:15:00Z">
        <w:r w:rsidR="006C51CB" w:rsidDel="00A473D2">
          <w:delText>4</w:delText>
        </w:r>
      </w:del>
      <w:r w:rsidR="006C51CB">
        <w:t>-minute presentation</w:t>
      </w:r>
    </w:p>
    <w:p w14:paraId="72D2BB7A" w14:textId="75C605C0" w:rsidR="0090257E" w:rsidRDefault="00A473D2">
      <w:pPr>
        <w:pStyle w:val="ListParagraph"/>
        <w:numPr>
          <w:ilvl w:val="0"/>
          <w:numId w:val="21"/>
        </w:numPr>
      </w:pPr>
      <w:ins w:id="455" w:author="D K Arvind" w:date="2023-09-16T11:16:00Z">
        <w:r>
          <w:t>2</w:t>
        </w:r>
      </w:ins>
      <w:del w:id="456" w:author="D K Arvind" w:date="2023-09-16T11:16:00Z">
        <w:r w:rsidR="006C51CB" w:rsidDel="00A473D2">
          <w:delText>4</w:delText>
        </w:r>
      </w:del>
      <w:r w:rsidR="006C51CB">
        <w:t>-minute demons</w:t>
      </w:r>
      <w:r w:rsidR="00B10B37">
        <w:t>tration</w:t>
      </w:r>
    </w:p>
    <w:p w14:paraId="7B30F2F3" w14:textId="45DB0C7B" w:rsidR="0090257E" w:rsidRDefault="00A473D2">
      <w:pPr>
        <w:pStyle w:val="ListParagraph"/>
        <w:numPr>
          <w:ilvl w:val="0"/>
          <w:numId w:val="21"/>
        </w:numPr>
      </w:pPr>
      <w:ins w:id="457" w:author="D K Arvind" w:date="2023-09-16T11:16:00Z">
        <w:r>
          <w:t>1</w:t>
        </w:r>
      </w:ins>
      <w:del w:id="458" w:author="D K Arvind" w:date="2023-09-16T11:16:00Z">
        <w:r w:rsidR="00B10B37" w:rsidDel="00A473D2">
          <w:delText>2</w:delText>
        </w:r>
      </w:del>
      <w:r w:rsidR="00B10B37">
        <w:t>-minute Q&amp;A</w:t>
      </w:r>
    </w:p>
    <w:p w14:paraId="1442425C" w14:textId="708DA2FB" w:rsidR="00F21AC3" w:rsidRPr="00734318" w:rsidRDefault="002F7532" w:rsidP="00734318">
      <w:r>
        <w:t>Th</w:t>
      </w:r>
      <w:r w:rsidR="00496A52">
        <w:t xml:space="preserve">e audience is the entire PDIoT class and </w:t>
      </w:r>
      <w:r w:rsidR="0090257E">
        <w:t>the course</w:t>
      </w:r>
      <w:r w:rsidR="004C2080">
        <w:t xml:space="preserve"> </w:t>
      </w:r>
      <w:r w:rsidR="0090257E">
        <w:t>instructors.</w:t>
      </w:r>
      <w:commentRangeStart w:id="459"/>
      <w:commentRangeEnd w:id="459"/>
      <w:r w:rsidR="004A71C8">
        <w:rPr>
          <w:rStyle w:val="CommentReference"/>
        </w:rPr>
        <w:commentReference w:id="459"/>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w:t>
      </w:r>
      <w:proofErr w:type="gramStart"/>
      <w:r w:rsidRPr="00F21AC3">
        <w:t>implementation</w:t>
      </w:r>
      <w:proofErr w:type="gramEnd"/>
    </w:p>
    <w:p w14:paraId="717218AF" w14:textId="77777777" w:rsidR="00F21AC3" w:rsidRPr="00F21AC3" w:rsidRDefault="00F21AC3">
      <w:pPr>
        <w:pStyle w:val="ListParagraph"/>
        <w:numPr>
          <w:ilvl w:val="0"/>
          <w:numId w:val="22"/>
        </w:numPr>
      </w:pPr>
      <w:r w:rsidRPr="00F21AC3">
        <w:t xml:space="preserve">The algorithms/models used for physical activity </w:t>
      </w:r>
      <w:proofErr w:type="gramStart"/>
      <w:r w:rsidRPr="00F21AC3">
        <w:t>classification</w:t>
      </w:r>
      <w:proofErr w:type="gramEnd"/>
    </w:p>
    <w:p w14:paraId="4129DE38" w14:textId="04CDA591" w:rsidR="00F21AC3" w:rsidRPr="00F21AC3" w:rsidRDefault="00F21AC3">
      <w:pPr>
        <w:pStyle w:val="ListParagraph"/>
        <w:numPr>
          <w:ilvl w:val="0"/>
          <w:numId w:val="22"/>
        </w:numPr>
      </w:pPr>
      <w:r w:rsidRPr="00F21AC3">
        <w:t xml:space="preserve">The </w:t>
      </w:r>
      <w:r w:rsidR="0090257E">
        <w:t xml:space="preserve">Android </w:t>
      </w:r>
      <w:r w:rsidR="006B204F">
        <w:t>app</w:t>
      </w:r>
      <w:r w:rsidRPr="00F21AC3">
        <w:t xml:space="preserve">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w:t>
      </w:r>
      <w:proofErr w:type="gramStart"/>
      <w:r w:rsidRPr="00F21AC3">
        <w:t>coursework</w:t>
      </w:r>
      <w:proofErr w:type="gramEnd"/>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16D0E8B5" w:rsidR="00F21AC3" w:rsidDel="00296324" w:rsidRDefault="00C55789" w:rsidP="003E7C96">
      <w:pPr>
        <w:rPr>
          <w:del w:id="460" w:author="D K Arvind" w:date="2023-09-16T11:18:00Z"/>
          <w:rStyle w:val="Strong"/>
          <w:b w:val="0"/>
          <w:bCs w:val="0"/>
        </w:rPr>
      </w:pPr>
      <w:r w:rsidRPr="003E7C96">
        <w:rPr>
          <w:rStyle w:val="Strong"/>
          <w:b w:val="0"/>
          <w:bCs w:val="0"/>
        </w:rPr>
        <w:t xml:space="preserve">Please upload your slides </w:t>
      </w:r>
      <w:r w:rsidR="005467D7">
        <w:rPr>
          <w:rStyle w:val="Strong"/>
          <w:b w:val="0"/>
          <w:bCs w:val="0"/>
        </w:rPr>
        <w:t>to the PDIoT 202</w:t>
      </w:r>
      <w:r w:rsidR="00EA7BBA">
        <w:rPr>
          <w:rStyle w:val="Strong"/>
          <w:b w:val="0"/>
          <w:bCs w:val="0"/>
        </w:rPr>
        <w:t>3</w:t>
      </w:r>
      <w:del w:id="461" w:author="D K Arvind" w:date="2023-09-16T11:16:00Z">
        <w:r w:rsidR="005467D7" w:rsidDel="00E15E2B">
          <w:rPr>
            <w:rStyle w:val="Strong"/>
            <w:b w:val="0"/>
            <w:bCs w:val="0"/>
          </w:rPr>
          <w:delText>2</w:delText>
        </w:r>
      </w:del>
      <w:r w:rsidR="005467D7">
        <w:rPr>
          <w:rStyle w:val="Strong"/>
          <w:b w:val="0"/>
          <w:bCs w:val="0"/>
        </w:rPr>
        <w:t xml:space="preserve"> </w:t>
      </w:r>
      <w:proofErr w:type="spellStart"/>
      <w:r w:rsidR="005467D7">
        <w:rPr>
          <w:rStyle w:val="Strong"/>
          <w:b w:val="0"/>
          <w:bCs w:val="0"/>
        </w:rPr>
        <w:t>sharepoint</w:t>
      </w:r>
      <w:proofErr w:type="spellEnd"/>
      <w:r w:rsidR="005467D7">
        <w:rPr>
          <w:rStyle w:val="Strong"/>
          <w:b w:val="0"/>
          <w:bCs w:val="0"/>
        </w:rPr>
        <w:t xml:space="preserve"> site, </w:t>
      </w:r>
      <w:r w:rsidR="005467D7" w:rsidRPr="003E7C96">
        <w:rPr>
          <w:rStyle w:val="Strong"/>
          <w:b w:val="0"/>
          <w:bCs w:val="0"/>
        </w:rPr>
        <w:t>by 09</w:t>
      </w:r>
      <w:r w:rsidR="005467D7">
        <w:rPr>
          <w:rStyle w:val="Strong"/>
          <w:b w:val="0"/>
          <w:bCs w:val="0"/>
        </w:rPr>
        <w:t>:</w:t>
      </w:r>
      <w:r w:rsidR="005467D7" w:rsidRPr="003E7C96">
        <w:rPr>
          <w:rStyle w:val="Strong"/>
          <w:b w:val="0"/>
          <w:bCs w:val="0"/>
        </w:rPr>
        <w:t xml:space="preserve">00 </w:t>
      </w:r>
      <w:r w:rsidRPr="003E7C96">
        <w:rPr>
          <w:rStyle w:val="Strong"/>
          <w:b w:val="0"/>
          <w:bCs w:val="0"/>
        </w:rPr>
        <w:t xml:space="preserve">on the </w:t>
      </w:r>
      <w:r w:rsidR="00205EC6" w:rsidRPr="003E7C96">
        <w:rPr>
          <w:rStyle w:val="Strong"/>
          <w:b w:val="0"/>
          <w:bCs w:val="0"/>
        </w:rPr>
        <w:t>morning o</w:t>
      </w:r>
      <w:r w:rsidR="00EA7BBA">
        <w:rPr>
          <w:rStyle w:val="Strong"/>
          <w:b w:val="0"/>
          <w:bCs w:val="0"/>
        </w:rPr>
        <w:t>f the presentation.</w:t>
      </w:r>
      <w:del w:id="462" w:author="D K Arvind" w:date="2023-09-16T11:18:00Z">
        <w:r w:rsidR="00205EC6" w:rsidRPr="003E7C96" w:rsidDel="00296324">
          <w:rPr>
            <w:rStyle w:val="Strong"/>
            <w:b w:val="0"/>
            <w:bCs w:val="0"/>
          </w:rPr>
          <w:delText>f the demonstration</w:delText>
        </w:r>
        <w:r w:rsidR="005467D7" w:rsidDel="00296324">
          <w:rPr>
            <w:rStyle w:val="Strong"/>
            <w:b w:val="0"/>
            <w:bCs w:val="0"/>
          </w:rPr>
          <w:delText>.</w:delText>
        </w:r>
      </w:del>
    </w:p>
    <w:p w14:paraId="4EA300A0" w14:textId="05ACA4C7" w:rsidR="00E15E2B" w:rsidRPr="00296324" w:rsidRDefault="001F2CD1" w:rsidP="003E7C96">
      <w:pPr>
        <w:rPr>
          <w:ins w:id="463" w:author="D K Arvind" w:date="2023-09-16T11:17:00Z"/>
          <w:rStyle w:val="Hyperlink"/>
          <w:color w:val="auto"/>
          <w:u w:val="none"/>
          <w:rPrChange w:id="464" w:author="D K Arvind" w:date="2023-09-16T11:18:00Z">
            <w:rPr>
              <w:ins w:id="465" w:author="D K Arvind" w:date="2023-09-16T11:17:00Z"/>
              <w:rStyle w:val="Hyperlink"/>
            </w:rPr>
          </w:rPrChange>
        </w:rPr>
      </w:pPr>
      <w:del w:id="466" w:author="D K Arvind" w:date="2023-09-16T11:18:00Z">
        <w:r w:rsidDel="00296324">
          <w:fldChar w:fldCharType="begin"/>
        </w:r>
        <w:r w:rsidDel="00296324">
          <w:delInstrText xml:space="preserve"> HYPERLINK "https://uoe.sharepoint.com/sites/PDIoT2022" </w:delInstrText>
        </w:r>
        <w:r w:rsidDel="00296324">
          <w:fldChar w:fldCharType="separate"/>
        </w:r>
        <w:r w:rsidR="005467D7" w:rsidRPr="00B139F8" w:rsidDel="00296324">
          <w:rPr>
            <w:rStyle w:val="Hyperlink"/>
          </w:rPr>
          <w:delText>https://uoe.sharepoint.com/sites/PDIoT2022</w:delText>
        </w:r>
        <w:r w:rsidDel="00296324">
          <w:rPr>
            <w:rStyle w:val="Hyperlink"/>
          </w:rPr>
          <w:fldChar w:fldCharType="end"/>
        </w:r>
        <w:r w:rsidR="005467D7" w:rsidDel="00296324">
          <w:rPr>
            <w:rStyle w:val="Strong"/>
            <w:b w:val="0"/>
            <w:bCs w:val="0"/>
          </w:rPr>
          <w:delText xml:space="preserve"> </w:delText>
        </w:r>
      </w:del>
    </w:p>
    <w:p w14:paraId="16AB854C" w14:textId="746013B3" w:rsidR="00296324" w:rsidRPr="003E7C96" w:rsidRDefault="00296324" w:rsidP="003E7C96">
      <w:pPr>
        <w:rPr>
          <w:rStyle w:val="Strong"/>
          <w:b w:val="0"/>
          <w:bCs w:val="0"/>
        </w:rPr>
      </w:pPr>
      <w:ins w:id="467" w:author="D K Arvind" w:date="2023-09-16T11:17:00Z">
        <w:r>
          <w:rPr>
            <w:rStyle w:val="Hyperlink"/>
          </w:rPr>
          <w:lastRenderedPageBreak/>
          <w:t>https://uoe.sharepoint.com/sites/</w:t>
        </w:r>
      </w:ins>
      <w:ins w:id="468" w:author="D K Arvind" w:date="2023-09-16T11:18:00Z">
        <w:r>
          <w:rPr>
            <w:rStyle w:val="Hyperlink"/>
          </w:rPr>
          <w:t>PDIoT2023</w:t>
        </w:r>
      </w:ins>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54105669" w:rsidR="00452DEE" w:rsidRDefault="0066223A" w:rsidP="000A42F6">
      <w:r>
        <w:t>You should submit your code</w:t>
      </w:r>
      <w:r w:rsidR="000673D9">
        <w:t xml:space="preserve"> for review</w:t>
      </w:r>
      <w:r w:rsidR="00452DEE">
        <w:t xml:space="preserve"> by </w:t>
      </w:r>
      <w:r w:rsidR="000A42F6">
        <w:t>1</w:t>
      </w:r>
      <w:ins w:id="469" w:author="D K Arvind" w:date="2023-09-16T11:18:00Z">
        <w:r w:rsidR="004D04F2">
          <w:t>2</w:t>
        </w:r>
      </w:ins>
      <w:del w:id="470" w:author="D K Arvind" w:date="2023-09-16T11:18:00Z">
        <w:r w:rsidR="000A42F6" w:rsidDel="004D04F2">
          <w:delText>6</w:delText>
        </w:r>
      </w:del>
      <w:r w:rsidR="000A42F6">
        <w:t>:00 on</w:t>
      </w:r>
      <w:r w:rsidR="00452DEE">
        <w:t xml:space="preserve"> Friday</w:t>
      </w:r>
      <w:r w:rsidR="000A42F6">
        <w:t>,</w:t>
      </w:r>
      <w:r w:rsidR="00452DEE">
        <w:t xml:space="preserve"> </w:t>
      </w:r>
      <w:r w:rsidR="00726418">
        <w:t>2</w:t>
      </w:r>
      <w:ins w:id="471" w:author="D K Arvind" w:date="2023-09-16T11:19:00Z">
        <w:r w:rsidR="00EF178F">
          <w:t>4</w:t>
        </w:r>
      </w:ins>
      <w:del w:id="472" w:author="D K Arvind" w:date="2023-09-16T11:19:00Z">
        <w:r w:rsidR="00C7737F" w:rsidDel="00EF178F">
          <w:delText>5</w:delText>
        </w:r>
      </w:del>
      <w:r w:rsidR="00726418">
        <w:rPr>
          <w:vertAlign w:val="superscript"/>
        </w:rPr>
        <w:t xml:space="preserve"> </w:t>
      </w:r>
      <w:r w:rsidR="00726418">
        <w:t>November</w:t>
      </w:r>
      <w:r w:rsidR="000A42F6">
        <w:t xml:space="preserve"> </w:t>
      </w:r>
      <w:r w:rsidR="00726418">
        <w:t>202</w:t>
      </w:r>
      <w:ins w:id="473" w:author="D K Arvind" w:date="2023-09-16T11:18:00Z">
        <w:r w:rsidR="004D04F2">
          <w:t>3</w:t>
        </w:r>
      </w:ins>
      <w:del w:id="474" w:author="D K Arvind" w:date="2023-09-16T11:18:00Z">
        <w:r w:rsidR="00C7737F" w:rsidDel="004D04F2">
          <w:delText>2</w:delText>
        </w:r>
      </w:del>
      <w:r w:rsidR="00726418">
        <w:t xml:space="preserve"> in the advertised format.</w:t>
      </w:r>
    </w:p>
    <w:p w14:paraId="67D85E79" w14:textId="7E1ECF97"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w:t>
      </w:r>
      <w:r w:rsidR="006B204F">
        <w:t>a</w:t>
      </w:r>
      <w:r w:rsidRPr="00AE5E9D">
        <w:t xml:space="preserve">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w:t>
      </w:r>
      <w:ins w:id="475" w:author="D K Arvind" w:date="2023-09-16T11:19:00Z">
        <w:r w:rsidR="00EF178F">
          <w:t>2</w:t>
        </w:r>
      </w:ins>
      <w:del w:id="476" w:author="D K Arvind" w:date="2023-09-16T11:19:00Z">
        <w:r w:rsidR="000673D9" w:rsidDel="00EF178F">
          <w:delText>6</w:delText>
        </w:r>
      </w:del>
      <w:r w:rsidR="000673D9">
        <w:t>:00 on</w:t>
      </w:r>
      <w:r w:rsidR="002C4FBD" w:rsidRPr="00AE5E9D">
        <w:t xml:space="preserve"> Friday</w:t>
      </w:r>
      <w:r w:rsidR="000673D9">
        <w:t>,</w:t>
      </w:r>
      <w:r w:rsidR="002C4FBD" w:rsidRPr="00AE5E9D">
        <w:t xml:space="preserve"> </w:t>
      </w:r>
      <w:ins w:id="477" w:author="D K Arvind" w:date="2023-09-16T11:19:00Z">
        <w:r w:rsidR="00EF178F">
          <w:t>1</w:t>
        </w:r>
      </w:ins>
      <w:del w:id="478" w:author="D K Arvind" w:date="2023-09-16T11:19:00Z">
        <w:r w:rsidR="00EF3BAD" w:rsidDel="00EF178F">
          <w:delText>2</w:delText>
        </w:r>
      </w:del>
      <w:r w:rsidR="005C7C2C" w:rsidRPr="00AE5E9D">
        <w:t xml:space="preserve"> December</w:t>
      </w:r>
      <w:r w:rsidR="000673D9">
        <w:t xml:space="preserve"> </w:t>
      </w:r>
      <w:r w:rsidR="005C7C2C" w:rsidRPr="00AE5E9D">
        <w:t>202</w:t>
      </w:r>
      <w:ins w:id="479" w:author="D K Arvind" w:date="2023-09-16T11:19:00Z">
        <w:r w:rsidR="00EF178F">
          <w:t>3</w:t>
        </w:r>
      </w:ins>
      <w:del w:id="480" w:author="D K Arvind" w:date="2023-09-16T11:19:00Z">
        <w:r w:rsidR="00EF3BAD" w:rsidDel="00EF178F">
          <w:delText>2</w:delText>
        </w:r>
      </w:del>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proofErr w:type="gramStart"/>
      <w:r w:rsidRPr="006F6A56">
        <w:rPr>
          <w:lang w:val="en-US"/>
        </w:rPr>
        <w:t>Quality of the oral presentation</w:t>
      </w:r>
      <w:r w:rsidR="009C046E">
        <w:rPr>
          <w:lang w:val="en-US"/>
        </w:rPr>
        <w:t>,</w:t>
      </w:r>
      <w:proofErr w:type="gramEnd"/>
      <w:r w:rsidR="009C046E">
        <w:rPr>
          <w:lang w:val="en-US"/>
        </w:rPr>
        <w:t xml:space="preserve"> slides</w:t>
      </w:r>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 xml:space="preserve">Peer Review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 xml:space="preserve">Completion of the project to produce a working </w:t>
      </w:r>
      <w:proofErr w:type="gramStart"/>
      <w:r w:rsidRPr="00734318">
        <w:rPr>
          <w:lang w:val="en-US"/>
        </w:rPr>
        <w:t>prototype</w:t>
      </w:r>
      <w:proofErr w:type="gramEnd"/>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 xml:space="preserve">uality and amount of work </w:t>
      </w:r>
      <w:proofErr w:type="gramStart"/>
      <w:r w:rsidR="00333544" w:rsidRPr="00734318">
        <w:rPr>
          <w:lang w:val="en-US"/>
        </w:rPr>
        <w:t>undertaken</w:t>
      </w:r>
      <w:proofErr w:type="gramEnd"/>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5A6666B6" w:rsidR="00F16C71" w:rsidRPr="004B0F29" w:rsidDel="001463E0" w:rsidRDefault="004B0F29" w:rsidP="00F16C71">
      <w:pPr>
        <w:rPr>
          <w:del w:id="481" w:author="D K Arvind" w:date="2023-09-16T11:40:00Z"/>
          <w:lang w:val="en-US"/>
        </w:rPr>
      </w:pPr>
      <w:del w:id="482" w:author="D K Arvind" w:date="2023-09-16T11:40:00Z">
        <w:r w:rsidDel="001463E0">
          <w:rPr>
            <w:lang w:val="en-US"/>
          </w:rPr>
          <w:delText xml:space="preserve">We specifically look for features from the following sets to determine your mark. Please note that you should implement </w:delText>
        </w:r>
        <w:r w:rsidDel="001463E0">
          <w:rPr>
            <w:b/>
            <w:bCs/>
            <w:lang w:val="en-US"/>
          </w:rPr>
          <w:delText>all</w:delText>
        </w:r>
        <w:r w:rsidDel="001463E0">
          <w:rPr>
            <w:lang w:val="en-US"/>
          </w:rPr>
          <w:delText xml:space="preserve"> the essential features before moving onto desirable or advanced features.</w:delText>
        </w:r>
      </w:del>
    </w:p>
    <w:p w14:paraId="35D39A4B" w14:textId="2C3278B4" w:rsidR="00F16C71" w:rsidRPr="00F16C71" w:rsidDel="001463E0" w:rsidRDefault="00F16C71" w:rsidP="00F16C71">
      <w:pPr>
        <w:pStyle w:val="Heading3"/>
        <w:rPr>
          <w:del w:id="483" w:author="D K Arvind" w:date="2023-09-16T11:40:00Z"/>
          <w:rFonts w:eastAsia="Times New Roman"/>
          <w:lang w:val="en-US"/>
        </w:rPr>
      </w:pPr>
      <w:del w:id="484" w:author="D K Arvind" w:date="2023-09-16T11:40:00Z">
        <w:r w:rsidRPr="00F16C71" w:rsidDel="001463E0">
          <w:rPr>
            <w:rFonts w:eastAsia="Times New Roman"/>
            <w:lang w:val="en-US"/>
          </w:rPr>
          <w:delText>Essential features [0-41 marks]</w:delText>
        </w:r>
      </w:del>
    </w:p>
    <w:p w14:paraId="62ADA72D" w14:textId="0DDFB564" w:rsidR="00F16C71" w:rsidRPr="00F16C71" w:rsidDel="001463E0" w:rsidRDefault="00712B9D">
      <w:pPr>
        <w:pStyle w:val="NoSpacing"/>
        <w:numPr>
          <w:ilvl w:val="0"/>
          <w:numId w:val="24"/>
        </w:numPr>
        <w:rPr>
          <w:del w:id="485" w:author="D K Arvind" w:date="2023-09-16T11:40:00Z"/>
          <w:rFonts w:asciiTheme="majorHAnsi" w:eastAsiaTheme="majorEastAsia" w:hAnsiTheme="majorHAnsi" w:cstheme="majorBidi"/>
          <w:color w:val="1F3763" w:themeColor="accent1" w:themeShade="7F"/>
          <w:sz w:val="24"/>
          <w:szCs w:val="24"/>
        </w:rPr>
      </w:pPr>
      <w:del w:id="486" w:author="D K Arvind" w:date="2023-09-16T11:40:00Z">
        <w:r w:rsidDel="001463E0">
          <w:rPr>
            <w:lang w:val="en-US"/>
          </w:rPr>
          <w:delText>O</w:delText>
        </w:r>
        <w:r w:rsidR="00F16C71" w:rsidRPr="00F16C71" w:rsidDel="001463E0">
          <w:rPr>
            <w:lang w:val="en-US"/>
          </w:rPr>
          <w:delText xml:space="preserve">n-device, real-time Human Activity Recognition (ML </w:delText>
        </w:r>
        <w:r w:rsidR="00921641" w:rsidDel="001463E0">
          <w:rPr>
            <w:lang w:val="en-US"/>
          </w:rPr>
          <w:delText>in the Android app</w:delText>
        </w:r>
        <w:r w:rsidR="00F16C71" w:rsidRPr="00F16C71" w:rsidDel="001463E0">
          <w:rPr>
            <w:lang w:val="en-US"/>
          </w:rPr>
          <w:delText xml:space="preserve"> or </w:delText>
        </w:r>
        <w:r w:rsidDel="001463E0">
          <w:rPr>
            <w:lang w:val="en-US"/>
          </w:rPr>
          <w:delText>custom firmware</w:delText>
        </w:r>
        <w:r w:rsidR="00F16C71" w:rsidRPr="00F16C71" w:rsidDel="001463E0">
          <w:rPr>
            <w:lang w:val="en-US"/>
          </w:rPr>
          <w:delText xml:space="preserve"> on the Thingy)</w:delText>
        </w:r>
      </w:del>
    </w:p>
    <w:p w14:paraId="3AF35AF1" w14:textId="6FF568F9" w:rsidR="00F16C71" w:rsidRPr="00F16C71" w:rsidDel="001463E0" w:rsidRDefault="00712B9D">
      <w:pPr>
        <w:pStyle w:val="ListParagraph"/>
        <w:numPr>
          <w:ilvl w:val="0"/>
          <w:numId w:val="24"/>
        </w:numPr>
        <w:rPr>
          <w:del w:id="487" w:author="D K Arvind" w:date="2023-09-16T11:40:00Z"/>
          <w:lang w:val="en-US"/>
        </w:rPr>
      </w:pPr>
      <w:del w:id="488" w:author="D K Arvind" w:date="2023-09-16T11:40:00Z">
        <w:r w:rsidDel="001463E0">
          <w:rPr>
            <w:lang w:val="en-US"/>
          </w:rPr>
          <w:delText>B</w:delText>
        </w:r>
        <w:r w:rsidR="00F16C71" w:rsidRPr="00F16C71" w:rsidDel="001463E0">
          <w:rPr>
            <w:lang w:val="en-US"/>
          </w:rPr>
          <w:delText>asic interface for users to view the current activity</w:delText>
        </w:r>
      </w:del>
    </w:p>
    <w:p w14:paraId="24F4911D" w14:textId="7C06772E" w:rsidR="00F16C71" w:rsidRPr="00F16C71" w:rsidDel="001463E0" w:rsidRDefault="00712B9D">
      <w:pPr>
        <w:pStyle w:val="ListParagraph"/>
        <w:numPr>
          <w:ilvl w:val="0"/>
          <w:numId w:val="24"/>
        </w:numPr>
        <w:rPr>
          <w:del w:id="489" w:author="D K Arvind" w:date="2023-09-16T11:40:00Z"/>
          <w:lang w:val="en-US"/>
        </w:rPr>
      </w:pPr>
      <w:del w:id="490" w:author="D K Arvind" w:date="2023-09-16T11:40:00Z">
        <w:r w:rsidDel="001463E0">
          <w:rPr>
            <w:lang w:val="en-US"/>
          </w:rPr>
          <w:delText>A</w:delText>
        </w:r>
        <w:r w:rsidR="00F16C71" w:rsidRPr="00F16C71" w:rsidDel="001463E0">
          <w:rPr>
            <w:lang w:val="en-US"/>
          </w:rPr>
          <w:delText>bility for user to pair a Respeck or a Thingy</w:delText>
        </w:r>
      </w:del>
    </w:p>
    <w:p w14:paraId="70410A97" w14:textId="2C0660DB" w:rsidR="00712B9D" w:rsidDel="001463E0" w:rsidRDefault="00712B9D">
      <w:pPr>
        <w:pStyle w:val="ListParagraph"/>
        <w:numPr>
          <w:ilvl w:val="0"/>
          <w:numId w:val="24"/>
        </w:numPr>
        <w:rPr>
          <w:del w:id="491" w:author="D K Arvind" w:date="2023-09-16T11:40:00Z"/>
          <w:lang w:val="en-US"/>
        </w:rPr>
      </w:pPr>
      <w:del w:id="492" w:author="D K Arvind" w:date="2023-09-16T11:40:00Z">
        <w:r w:rsidDel="001463E0">
          <w:rPr>
            <w:lang w:val="en-US"/>
          </w:rPr>
          <w:delText>C</w:delText>
        </w:r>
        <w:r w:rsidR="00F16C71" w:rsidRPr="00F16C71" w:rsidDel="001463E0">
          <w:rPr>
            <w:lang w:val="en-US"/>
          </w:rPr>
          <w:delText>lassification of a subset of activities</w:delText>
        </w:r>
        <w:r w:rsidDel="001463E0">
          <w:rPr>
            <w:lang w:val="en-US"/>
          </w:rPr>
          <w:delText>:</w:delText>
        </w:r>
      </w:del>
    </w:p>
    <w:p w14:paraId="32AEB48D" w14:textId="245343A1" w:rsidR="00712B9D" w:rsidRPr="00712B9D" w:rsidDel="001463E0" w:rsidRDefault="00F16C71">
      <w:pPr>
        <w:pStyle w:val="ListParagraph"/>
        <w:numPr>
          <w:ilvl w:val="1"/>
          <w:numId w:val="24"/>
        </w:numPr>
        <w:rPr>
          <w:del w:id="493" w:author="D K Arvind" w:date="2023-09-16T11:40:00Z"/>
          <w:lang w:val="en-US"/>
        </w:rPr>
      </w:pPr>
      <w:del w:id="494" w:author="D K Arvind" w:date="2023-09-16T11:40:00Z">
        <w:r w:rsidRPr="00712B9D" w:rsidDel="001463E0">
          <w:rPr>
            <w:lang w:val="en-US"/>
          </w:rPr>
          <w:delText>Sitting/Standing</w:delText>
        </w:r>
      </w:del>
    </w:p>
    <w:p w14:paraId="49F0D5DB" w14:textId="6E4A22E5" w:rsidR="00712B9D" w:rsidRPr="00712B9D" w:rsidDel="001463E0" w:rsidRDefault="00F16C71">
      <w:pPr>
        <w:pStyle w:val="ListParagraph"/>
        <w:numPr>
          <w:ilvl w:val="1"/>
          <w:numId w:val="24"/>
        </w:numPr>
        <w:rPr>
          <w:del w:id="495" w:author="D K Arvind" w:date="2023-09-16T11:40:00Z"/>
          <w:lang w:val="en-US"/>
        </w:rPr>
      </w:pPr>
      <w:del w:id="496" w:author="D K Arvind" w:date="2023-09-16T11:40:00Z">
        <w:r w:rsidRPr="00712B9D" w:rsidDel="001463E0">
          <w:rPr>
            <w:lang w:val="en-US"/>
          </w:rPr>
          <w:delText>Walking</w:delText>
        </w:r>
      </w:del>
    </w:p>
    <w:p w14:paraId="5C2771A8" w14:textId="2F093CD3" w:rsidR="00712B9D" w:rsidRPr="00712B9D" w:rsidDel="001463E0" w:rsidRDefault="00F16C71">
      <w:pPr>
        <w:pStyle w:val="ListParagraph"/>
        <w:numPr>
          <w:ilvl w:val="1"/>
          <w:numId w:val="24"/>
        </w:numPr>
        <w:rPr>
          <w:del w:id="497" w:author="D K Arvind" w:date="2023-09-16T11:40:00Z"/>
          <w:lang w:val="en-US"/>
        </w:rPr>
      </w:pPr>
      <w:del w:id="498" w:author="D K Arvind" w:date="2023-09-16T11:40:00Z">
        <w:r w:rsidRPr="00712B9D" w:rsidDel="001463E0">
          <w:rPr>
            <w:lang w:val="en-US"/>
          </w:rPr>
          <w:delText>Running</w:delText>
        </w:r>
      </w:del>
    </w:p>
    <w:p w14:paraId="556FDCE7" w14:textId="1505A595" w:rsidR="00F16C71" w:rsidRPr="00712B9D" w:rsidDel="001463E0" w:rsidRDefault="00F16C71">
      <w:pPr>
        <w:pStyle w:val="ListParagraph"/>
        <w:numPr>
          <w:ilvl w:val="1"/>
          <w:numId w:val="24"/>
        </w:numPr>
        <w:rPr>
          <w:del w:id="499" w:author="D K Arvind" w:date="2023-09-16T11:40:00Z"/>
          <w:lang w:val="en-US"/>
        </w:rPr>
      </w:pPr>
      <w:del w:id="500" w:author="D K Arvind" w:date="2023-09-16T11:40:00Z">
        <w:r w:rsidRPr="00712B9D" w:rsidDel="001463E0">
          <w:rPr>
            <w:lang w:val="en-US"/>
          </w:rPr>
          <w:delText>Lying Down</w:delText>
        </w:r>
      </w:del>
    </w:p>
    <w:p w14:paraId="0A9B4C5E" w14:textId="6615E696" w:rsidR="00921641" w:rsidDel="001463E0" w:rsidRDefault="00712B9D">
      <w:pPr>
        <w:pStyle w:val="ListParagraph"/>
        <w:numPr>
          <w:ilvl w:val="0"/>
          <w:numId w:val="24"/>
        </w:numPr>
        <w:rPr>
          <w:del w:id="501" w:author="D K Arvind" w:date="2023-09-16T11:40:00Z"/>
          <w:lang w:val="en-US"/>
        </w:rPr>
      </w:pPr>
      <w:del w:id="502" w:author="D K Arvind" w:date="2023-09-16T11:40:00Z">
        <w:r w:rsidDel="001463E0">
          <w:rPr>
            <w:lang w:val="en-US"/>
          </w:rPr>
          <w:delText>A</w:delText>
        </w:r>
        <w:r w:rsidR="00F16C71" w:rsidRPr="00F16C71" w:rsidDel="001463E0">
          <w:rPr>
            <w:lang w:val="en-US"/>
          </w:rPr>
          <w:delText>ccuracy of 85-90%</w:delText>
        </w:r>
      </w:del>
    </w:p>
    <w:p w14:paraId="5EAB4A20" w14:textId="25EFF44E" w:rsidR="00921641" w:rsidDel="001463E0" w:rsidRDefault="00921641" w:rsidP="00921641">
      <w:pPr>
        <w:pStyle w:val="Heading3"/>
        <w:rPr>
          <w:del w:id="503" w:author="D K Arvind" w:date="2023-09-16T11:40:00Z"/>
        </w:rPr>
      </w:pPr>
      <w:del w:id="504" w:author="D K Arvind" w:date="2023-09-16T11:40:00Z">
        <w:r w:rsidDel="001463E0">
          <w:delText>Desirable features [42 – 54 marks]</w:delText>
        </w:r>
      </w:del>
    </w:p>
    <w:p w14:paraId="6C478AC2" w14:textId="11AE60EC" w:rsidR="00921641" w:rsidDel="001463E0" w:rsidRDefault="00921641" w:rsidP="00921641">
      <w:pPr>
        <w:rPr>
          <w:del w:id="505" w:author="D K Arvind" w:date="2023-09-16T11:40:00Z"/>
        </w:rPr>
      </w:pPr>
      <w:del w:id="506" w:author="D K Arvind" w:date="2023-09-16T11:40:00Z">
        <w:r w:rsidDel="001463E0">
          <w:delText xml:space="preserve">Accuracy of 91-95% for your basic implementation, plus at least one of the following features: </w:delText>
        </w:r>
      </w:del>
    </w:p>
    <w:p w14:paraId="0FA32C37" w14:textId="5EC32BCE" w:rsidR="00921641" w:rsidDel="001463E0" w:rsidRDefault="00921641">
      <w:pPr>
        <w:pStyle w:val="ListParagraph"/>
        <w:numPr>
          <w:ilvl w:val="0"/>
          <w:numId w:val="25"/>
        </w:numPr>
        <w:rPr>
          <w:del w:id="507" w:author="D K Arvind" w:date="2023-09-16T11:40:00Z"/>
        </w:rPr>
      </w:pPr>
      <w:del w:id="508" w:author="D K Arvind" w:date="2023-09-16T11:40:00Z">
        <w:r w:rsidDel="001463E0">
          <w:delText>Classification of all activities - provide cross validation accuracy</w:delText>
        </w:r>
      </w:del>
    </w:p>
    <w:p w14:paraId="01E3F7A7" w14:textId="32F81504" w:rsidR="00921641" w:rsidDel="001463E0" w:rsidRDefault="00921641">
      <w:pPr>
        <w:pStyle w:val="ListParagraph"/>
        <w:numPr>
          <w:ilvl w:val="0"/>
          <w:numId w:val="25"/>
        </w:numPr>
        <w:rPr>
          <w:del w:id="509" w:author="D K Arvind" w:date="2023-09-16T11:40:00Z"/>
        </w:rPr>
      </w:pPr>
      <w:del w:id="510" w:author="D K Arvind" w:date="2023-09-16T11:40:00Z">
        <w:r w:rsidDel="001463E0">
          <w:delText xml:space="preserve">Use of both </w:delText>
        </w:r>
        <w:r w:rsidR="000248CA" w:rsidDel="001463E0">
          <w:delText xml:space="preserve">devices (Respeck, Thingy) </w:delText>
        </w:r>
        <w:r w:rsidR="00A361E5" w:rsidDel="001463E0">
          <w:delText>or</w:delText>
        </w:r>
        <w:r w:rsidR="000248CA" w:rsidDel="001463E0">
          <w:delText xml:space="preserve"> </w:delText>
        </w:r>
        <w:r w:rsidDel="001463E0">
          <w:delText>sensors</w:delText>
        </w:r>
        <w:r w:rsidR="000248CA" w:rsidDel="001463E0">
          <w:delText xml:space="preserve"> (accelerometer, gyroscope)</w:delText>
        </w:r>
        <w:r w:rsidDel="001463E0">
          <w:delText xml:space="preserve"> to improve accuracy</w:delText>
        </w:r>
      </w:del>
    </w:p>
    <w:p w14:paraId="3A1ACCAA" w14:textId="582478EA" w:rsidR="00921641" w:rsidDel="001463E0" w:rsidRDefault="000248CA">
      <w:pPr>
        <w:pStyle w:val="ListParagraph"/>
        <w:numPr>
          <w:ilvl w:val="0"/>
          <w:numId w:val="25"/>
        </w:numPr>
        <w:rPr>
          <w:del w:id="511" w:author="D K Arvind" w:date="2023-09-16T11:40:00Z"/>
        </w:rPr>
      </w:pPr>
      <w:del w:id="512" w:author="D K Arvind" w:date="2023-09-16T11:40:00Z">
        <w:r w:rsidDel="001463E0">
          <w:delText>I</w:delText>
        </w:r>
        <w:r w:rsidR="00921641" w:rsidDel="001463E0">
          <w:delText>ntuitive user interface</w:delText>
        </w:r>
        <w:r w:rsidDel="001463E0">
          <w:delText>, allowing</w:delText>
        </w:r>
        <w:r w:rsidR="00921641" w:rsidDel="001463E0">
          <w:delText xml:space="preserve"> user logins and </w:delText>
        </w:r>
        <w:r w:rsidDel="001463E0">
          <w:delText xml:space="preserve">the </w:delText>
        </w:r>
        <w:r w:rsidR="00921641" w:rsidDel="001463E0">
          <w:delText>ability to view historic data</w:delText>
        </w:r>
      </w:del>
    </w:p>
    <w:p w14:paraId="58A5A0B6" w14:textId="405DBE15" w:rsidR="000248CA" w:rsidRPr="000248CA" w:rsidDel="001463E0" w:rsidRDefault="000248CA" w:rsidP="000248CA">
      <w:pPr>
        <w:pStyle w:val="Heading3"/>
        <w:rPr>
          <w:del w:id="513" w:author="D K Arvind" w:date="2023-09-16T11:40:00Z"/>
          <w:lang w:val="en-US"/>
        </w:rPr>
      </w:pPr>
      <w:del w:id="514" w:author="D K Arvind" w:date="2023-09-16T11:40:00Z">
        <w:r w:rsidRPr="000248CA" w:rsidDel="001463E0">
          <w:rPr>
            <w:lang w:val="en-US"/>
          </w:rPr>
          <w:delText>Advanced features [55 – 60 marks]</w:delText>
        </w:r>
      </w:del>
    </w:p>
    <w:p w14:paraId="65134978" w14:textId="54CC02B9" w:rsidR="000248CA" w:rsidRPr="000248CA" w:rsidDel="001463E0" w:rsidRDefault="000248CA" w:rsidP="000248CA">
      <w:pPr>
        <w:rPr>
          <w:del w:id="515" w:author="D K Arvind" w:date="2023-09-16T11:40:00Z"/>
          <w:lang w:val="en-US"/>
        </w:rPr>
      </w:pPr>
      <w:del w:id="516" w:author="D K Arvind" w:date="2023-09-16T11:40:00Z">
        <w:r w:rsidRPr="000248CA" w:rsidDel="001463E0">
          <w:rPr>
            <w:lang w:val="en-US"/>
          </w:rPr>
          <w:delText xml:space="preserve">In addition to </w:delText>
        </w:r>
        <w:r w:rsidR="00A361E5" w:rsidDel="001463E0">
          <w:rPr>
            <w:lang w:val="en-US"/>
          </w:rPr>
          <w:delText xml:space="preserve">all </w:delText>
        </w:r>
        <w:r w:rsidRPr="000248CA" w:rsidDel="001463E0">
          <w:rPr>
            <w:lang w:val="en-US"/>
          </w:rPr>
          <w:delText>Essential and Desirable features, at least one of the following:</w:delText>
        </w:r>
      </w:del>
    </w:p>
    <w:p w14:paraId="2FF67B41" w14:textId="2B005004" w:rsidR="000248CA" w:rsidRPr="00E10A5F" w:rsidDel="001463E0" w:rsidRDefault="000248CA">
      <w:pPr>
        <w:pStyle w:val="ListParagraph"/>
        <w:numPr>
          <w:ilvl w:val="0"/>
          <w:numId w:val="26"/>
        </w:numPr>
        <w:rPr>
          <w:del w:id="517" w:author="D K Arvind" w:date="2023-09-16T11:40:00Z"/>
          <w:lang w:val="en-US"/>
        </w:rPr>
      </w:pPr>
      <w:del w:id="518" w:author="D K Arvind" w:date="2023-09-16T11:40:00Z">
        <w:r w:rsidRPr="00E10A5F" w:rsidDel="001463E0">
          <w:rPr>
            <w:lang w:val="en-US"/>
          </w:rPr>
          <w:delText>Enable users to calibrate the sensor to their own body</w:delText>
        </w:r>
      </w:del>
    </w:p>
    <w:p w14:paraId="1A2C60CB" w14:textId="5B98F04E" w:rsidR="00E10A5F" w:rsidRPr="00E10A5F" w:rsidDel="001463E0" w:rsidRDefault="00E10A5F">
      <w:pPr>
        <w:pStyle w:val="ListParagraph"/>
        <w:numPr>
          <w:ilvl w:val="0"/>
          <w:numId w:val="26"/>
        </w:numPr>
        <w:rPr>
          <w:del w:id="519" w:author="D K Arvind" w:date="2023-09-16T11:40:00Z"/>
          <w:lang w:val="en-US"/>
        </w:rPr>
      </w:pPr>
      <w:del w:id="520" w:author="D K Arvind" w:date="2023-09-16T11:40:00Z">
        <w:r w:rsidRPr="00E10A5F" w:rsidDel="001463E0">
          <w:rPr>
            <w:lang w:val="en-US"/>
          </w:rPr>
          <w:delText>P</w:delText>
        </w:r>
        <w:r w:rsidR="000248CA" w:rsidRPr="00E10A5F" w:rsidDel="001463E0">
          <w:rPr>
            <w:lang w:val="en-US"/>
          </w:rPr>
          <w:delText>erform live classification in the cloud</w:delText>
        </w:r>
      </w:del>
    </w:p>
    <w:p w14:paraId="1EB1F095" w14:textId="4B7D46E8" w:rsidR="000248CA" w:rsidRPr="00E10A5F" w:rsidDel="001463E0" w:rsidRDefault="006B204F">
      <w:pPr>
        <w:pStyle w:val="ListParagraph"/>
        <w:numPr>
          <w:ilvl w:val="0"/>
          <w:numId w:val="26"/>
        </w:numPr>
        <w:rPr>
          <w:del w:id="521" w:author="D K Arvind" w:date="2023-09-16T11:40:00Z"/>
          <w:lang w:val="en-US"/>
        </w:rPr>
      </w:pPr>
      <w:del w:id="522" w:author="D K Arvind" w:date="2023-09-16T11:40:00Z">
        <w:r w:rsidDel="001463E0">
          <w:rPr>
            <w:lang w:val="en-US"/>
          </w:rPr>
          <w:delText>S</w:delText>
        </w:r>
        <w:r w:rsidR="000248CA" w:rsidRPr="00E10A5F" w:rsidDel="001463E0">
          <w:rPr>
            <w:lang w:val="en-US"/>
          </w:rPr>
          <w:delText>tep counting</w:delText>
        </w:r>
      </w:del>
    </w:p>
    <w:p w14:paraId="0D83433B" w14:textId="07F78B7F" w:rsidR="000248CA" w:rsidRPr="00E10A5F" w:rsidDel="001463E0" w:rsidRDefault="00E10A5F">
      <w:pPr>
        <w:pStyle w:val="ListParagraph"/>
        <w:numPr>
          <w:ilvl w:val="0"/>
          <w:numId w:val="26"/>
        </w:numPr>
        <w:rPr>
          <w:del w:id="523" w:author="D K Arvind" w:date="2023-09-16T11:40:00Z"/>
          <w:lang w:val="en-US"/>
        </w:rPr>
      </w:pPr>
      <w:del w:id="524" w:author="D K Arvind" w:date="2023-09-16T11:40:00Z">
        <w:r w:rsidRPr="00E10A5F" w:rsidDel="001463E0">
          <w:rPr>
            <w:lang w:val="en-US"/>
          </w:rPr>
          <w:delText>&gt;95%</w:delText>
        </w:r>
        <w:r w:rsidR="000248CA" w:rsidRPr="00E10A5F" w:rsidDel="001463E0">
          <w:rPr>
            <w:lang w:val="en-US"/>
          </w:rPr>
          <w:delText xml:space="preserve"> accuracy for Essential Features</w:delText>
        </w:r>
      </w:del>
    </w:p>
    <w:p w14:paraId="68B15198" w14:textId="3A4EBA45" w:rsidR="00E10A5F" w:rsidRDefault="006E00F6" w:rsidP="00E10A5F">
      <w:pPr>
        <w:pStyle w:val="Heading1"/>
        <w:rPr>
          <w:rFonts w:eastAsia="Times New Roman"/>
          <w:lang w:val="en-US"/>
        </w:rPr>
      </w:pPr>
      <w:r>
        <w:rPr>
          <w:lang w:val="en-US"/>
        </w:rPr>
        <w:t xml:space="preserve">The </w:t>
      </w:r>
      <w:r w:rsidR="00E10A5F">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36695CEC"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w:t>
      </w:r>
      <w:ins w:id="525" w:author="D K Arvind" w:date="2023-09-16T11:20:00Z">
        <w:r w:rsidR="00C27129">
          <w:rPr>
            <w:lang w:val="en-US"/>
          </w:rPr>
          <w:t>1</w:t>
        </w:r>
      </w:ins>
      <w:del w:id="526" w:author="D K Arvind" w:date="2023-09-16T11:20:00Z">
        <w:r w:rsidR="00AC012B" w:rsidDel="00C27129">
          <w:rPr>
            <w:lang w:val="en-US"/>
          </w:rPr>
          <w:delText>3</w:delText>
        </w:r>
      </w:del>
      <w:r w:rsidR="00AC012B">
        <w:rPr>
          <w:lang w:val="en-US"/>
        </w:rPr>
        <w:t xml:space="preserve"> March 202</w:t>
      </w:r>
      <w:ins w:id="527" w:author="D K Arvind" w:date="2023-09-16T11:20:00Z">
        <w:r w:rsidR="00C27129">
          <w:rPr>
            <w:lang w:val="en-US"/>
          </w:rPr>
          <w:t>4</w:t>
        </w:r>
      </w:ins>
      <w:del w:id="528" w:author="D K Arvind" w:date="2023-09-16T11:20:00Z">
        <w:r w:rsidR="00AC012B" w:rsidDel="00C27129">
          <w:rPr>
            <w:lang w:val="en-US"/>
          </w:rPr>
          <w:delText>3</w:delText>
        </w:r>
      </w:del>
      <w:r w:rsidR="00AC012B">
        <w:rPr>
          <w:lang w:val="en-US"/>
        </w:rPr>
        <w:t>.</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default" r:id="rId13"/>
      <w:footerReference w:type="default" r:id="rId14"/>
      <w:footerReference w:type="first" r:id="rId15"/>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85"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354"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411"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432"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459"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A8E72" w14:textId="77777777" w:rsidR="00C85AE2" w:rsidRDefault="00C85AE2" w:rsidP="00B20F7E">
      <w:pPr>
        <w:spacing w:after="0" w:line="240" w:lineRule="auto"/>
      </w:pPr>
      <w:r>
        <w:separator/>
      </w:r>
    </w:p>
  </w:endnote>
  <w:endnote w:type="continuationSeparator" w:id="0">
    <w:p w14:paraId="4D5508B1" w14:textId="77777777" w:rsidR="00C85AE2" w:rsidRDefault="00C85AE2"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819597"/>
      <w:docPartObj>
        <w:docPartGallery w:val="Page Numbers (Bottom of Page)"/>
        <w:docPartUnique/>
      </w:docPartObj>
    </w:sdtPr>
    <w:sdtContent>
      <w:sdt>
        <w:sdtPr>
          <w:id w:val="-1705238520"/>
          <w:docPartObj>
            <w:docPartGallery w:val="Page Numbers (Top of Page)"/>
            <w:docPartUnique/>
          </w:docPartObj>
        </w:sdtPr>
        <w:sdtContent>
          <w:p w14:paraId="1286FC1A" w14:textId="653B4907" w:rsidR="0081418F" w:rsidRDefault="0081418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87E780" w14:textId="77777777" w:rsidR="003F20CE" w:rsidRDefault="003F2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62536"/>
      <w:docPartObj>
        <w:docPartGallery w:val="Page Numbers (Bottom of Page)"/>
        <w:docPartUnique/>
      </w:docPartObj>
    </w:sdtPr>
    <w:sdtContent>
      <w:sdt>
        <w:sdtPr>
          <w:id w:val="1043557969"/>
          <w:docPartObj>
            <w:docPartGallery w:val="Page Numbers (Top of Page)"/>
            <w:docPartUnique/>
          </w:docPartObj>
        </w:sdtPr>
        <w:sdtContent>
          <w:p w14:paraId="33F4BEDE" w14:textId="1F31338B" w:rsidR="0081418F" w:rsidRDefault="0081418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48B3" w14:textId="77777777" w:rsidR="00C85AE2" w:rsidRDefault="00C85AE2" w:rsidP="00B20F7E">
      <w:pPr>
        <w:spacing w:after="0" w:line="240" w:lineRule="auto"/>
      </w:pPr>
      <w:r>
        <w:separator/>
      </w:r>
    </w:p>
  </w:footnote>
  <w:footnote w:type="continuationSeparator" w:id="0">
    <w:p w14:paraId="6E2320A3" w14:textId="77777777" w:rsidR="00C85AE2" w:rsidRDefault="00C85AE2"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123BA3FB" w:rsidR="00B20F7E" w:rsidRPr="00B20F7E" w:rsidRDefault="003F20CE" w:rsidP="00B20F7E">
    <w:pPr>
      <w:pStyle w:val="Header"/>
    </w:pPr>
    <w:r w:rsidRPr="003F20CE">
      <w:t>Principles and Design of IoT Systems (PDIoT) [</w:t>
    </w:r>
    <w:ins w:id="529" w:author="D K Arvind" w:date="2022-09-20T05:19:00Z">
      <w:r w:rsidR="0081418F">
        <w:t>INFR11239</w:t>
      </w:r>
    </w:ins>
    <w:ins w:id="530" w:author="D K Arvind" w:date="2022-09-20T05:45:00Z">
      <w:r w:rsidR="0081418F">
        <w:t xml:space="preserve"> (UG)</w:t>
      </w:r>
    </w:ins>
    <w:ins w:id="531" w:author="D K Arvind" w:date="2022-09-20T05:20:00Z">
      <w:r w:rsidR="0081418F">
        <w:t>/</w:t>
      </w:r>
    </w:ins>
    <w:r w:rsidR="0081418F" w:rsidRPr="00907823">
      <w:t>INFR11150</w:t>
    </w:r>
    <w:ins w:id="532" w:author="D K Arvind" w:date="2022-09-20T05:46:00Z">
      <w:r w:rsidR="0081418F">
        <w:t xml:space="preserve"> (PG)</w:t>
      </w:r>
    </w:ins>
    <w:r w:rsidRPr="003F20CE">
      <w:t>]</w:t>
    </w:r>
    <w:r w:rsidR="00E3069A">
      <w:t>, v</w:t>
    </w:r>
    <w:r w:rsidR="0081418F">
      <w:t>1.</w:t>
    </w:r>
    <w:r w:rsidR="009A4DB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A07C3"/>
    <w:multiLevelType w:val="hybridMultilevel"/>
    <w:tmpl w:val="D3DC1A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D55BE6"/>
    <w:multiLevelType w:val="hybridMultilevel"/>
    <w:tmpl w:val="B6B00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771B41"/>
    <w:multiLevelType w:val="hybridMultilevel"/>
    <w:tmpl w:val="7CB25D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E263E6"/>
    <w:multiLevelType w:val="hybridMultilevel"/>
    <w:tmpl w:val="88A6B3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723B87"/>
    <w:multiLevelType w:val="hybridMultilevel"/>
    <w:tmpl w:val="F2A664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B30223A"/>
    <w:multiLevelType w:val="hybridMultilevel"/>
    <w:tmpl w:val="E828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5487797">
    <w:abstractNumId w:val="2"/>
  </w:num>
  <w:num w:numId="2" w16cid:durableId="1271739764">
    <w:abstractNumId w:val="26"/>
  </w:num>
  <w:num w:numId="3" w16cid:durableId="5981119">
    <w:abstractNumId w:val="24"/>
  </w:num>
  <w:num w:numId="4" w16cid:durableId="1666711896">
    <w:abstractNumId w:val="23"/>
  </w:num>
  <w:num w:numId="5" w16cid:durableId="968128586">
    <w:abstractNumId w:val="10"/>
  </w:num>
  <w:num w:numId="6" w16cid:durableId="1269235899">
    <w:abstractNumId w:val="21"/>
  </w:num>
  <w:num w:numId="7" w16cid:durableId="1590582258">
    <w:abstractNumId w:val="28"/>
  </w:num>
  <w:num w:numId="8" w16cid:durableId="66271224">
    <w:abstractNumId w:val="25"/>
  </w:num>
  <w:num w:numId="9" w16cid:durableId="1701204749">
    <w:abstractNumId w:val="13"/>
  </w:num>
  <w:num w:numId="10" w16cid:durableId="930702149">
    <w:abstractNumId w:val="14"/>
  </w:num>
  <w:num w:numId="11" w16cid:durableId="1503281186">
    <w:abstractNumId w:val="22"/>
  </w:num>
  <w:num w:numId="12" w16cid:durableId="2106487301">
    <w:abstractNumId w:val="0"/>
  </w:num>
  <w:num w:numId="13" w16cid:durableId="1523325238">
    <w:abstractNumId w:val="9"/>
  </w:num>
  <w:num w:numId="14" w16cid:durableId="1215312933">
    <w:abstractNumId w:val="6"/>
  </w:num>
  <w:num w:numId="15" w16cid:durableId="1676226014">
    <w:abstractNumId w:val="15"/>
  </w:num>
  <w:num w:numId="16" w16cid:durableId="1730300657">
    <w:abstractNumId w:val="5"/>
  </w:num>
  <w:num w:numId="17" w16cid:durableId="1769886340">
    <w:abstractNumId w:val="12"/>
  </w:num>
  <w:num w:numId="18" w16cid:durableId="1269773590">
    <w:abstractNumId w:val="30"/>
  </w:num>
  <w:num w:numId="19" w16cid:durableId="2101171890">
    <w:abstractNumId w:val="3"/>
  </w:num>
  <w:num w:numId="20" w16cid:durableId="1819804418">
    <w:abstractNumId w:val="11"/>
  </w:num>
  <w:num w:numId="21" w16cid:durableId="1903908274">
    <w:abstractNumId w:val="27"/>
  </w:num>
  <w:num w:numId="22" w16cid:durableId="817765442">
    <w:abstractNumId w:val="17"/>
  </w:num>
  <w:num w:numId="23" w16cid:durableId="1331369281">
    <w:abstractNumId w:val="1"/>
  </w:num>
  <w:num w:numId="24" w16cid:durableId="1661229020">
    <w:abstractNumId w:val="19"/>
  </w:num>
  <w:num w:numId="25" w16cid:durableId="866869690">
    <w:abstractNumId w:val="7"/>
  </w:num>
  <w:num w:numId="26" w16cid:durableId="177695778">
    <w:abstractNumId w:val="16"/>
  </w:num>
  <w:num w:numId="27" w16cid:durableId="97800008">
    <w:abstractNumId w:val="18"/>
  </w:num>
  <w:num w:numId="28" w16cid:durableId="1340506108">
    <w:abstractNumId w:val="8"/>
  </w:num>
  <w:num w:numId="29" w16cid:durableId="676736092">
    <w:abstractNumId w:val="29"/>
  </w:num>
  <w:num w:numId="30" w16cid:durableId="1129670603">
    <w:abstractNumId w:val="4"/>
  </w:num>
  <w:num w:numId="31" w16cid:durableId="1379087715">
    <w:abstractNumId w:val="2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K Arvind">
    <w15:presenceInfo w15:providerId="None" w15:userId="D K Arvind"/>
  </w15:person>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4467"/>
    <w:rsid w:val="00017A22"/>
    <w:rsid w:val="0002189E"/>
    <w:rsid w:val="00023BF5"/>
    <w:rsid w:val="000248A2"/>
    <w:rsid w:val="000248CA"/>
    <w:rsid w:val="00026597"/>
    <w:rsid w:val="00027326"/>
    <w:rsid w:val="00030720"/>
    <w:rsid w:val="00033E9C"/>
    <w:rsid w:val="00037D82"/>
    <w:rsid w:val="00040ED6"/>
    <w:rsid w:val="0004117A"/>
    <w:rsid w:val="00050BF6"/>
    <w:rsid w:val="0005697F"/>
    <w:rsid w:val="00057503"/>
    <w:rsid w:val="0006211F"/>
    <w:rsid w:val="000666BF"/>
    <w:rsid w:val="000673D9"/>
    <w:rsid w:val="00072D1F"/>
    <w:rsid w:val="00080D55"/>
    <w:rsid w:val="000811A2"/>
    <w:rsid w:val="000965AF"/>
    <w:rsid w:val="000A4017"/>
    <w:rsid w:val="000A42F6"/>
    <w:rsid w:val="000C0DF2"/>
    <w:rsid w:val="000C570C"/>
    <w:rsid w:val="000C7E68"/>
    <w:rsid w:val="000D38AB"/>
    <w:rsid w:val="000D4126"/>
    <w:rsid w:val="000E0897"/>
    <w:rsid w:val="000E40D8"/>
    <w:rsid w:val="000F26FF"/>
    <w:rsid w:val="000F3BDB"/>
    <w:rsid w:val="000F4430"/>
    <w:rsid w:val="000F5717"/>
    <w:rsid w:val="0010092B"/>
    <w:rsid w:val="00102EA6"/>
    <w:rsid w:val="0010389A"/>
    <w:rsid w:val="001115ED"/>
    <w:rsid w:val="00113AF6"/>
    <w:rsid w:val="00120C48"/>
    <w:rsid w:val="00120F94"/>
    <w:rsid w:val="00121DAD"/>
    <w:rsid w:val="001265BD"/>
    <w:rsid w:val="00141227"/>
    <w:rsid w:val="00141D2A"/>
    <w:rsid w:val="001463E0"/>
    <w:rsid w:val="00161054"/>
    <w:rsid w:val="00165C6A"/>
    <w:rsid w:val="00175E8A"/>
    <w:rsid w:val="00180B35"/>
    <w:rsid w:val="001853E5"/>
    <w:rsid w:val="00186B08"/>
    <w:rsid w:val="001921C4"/>
    <w:rsid w:val="00193A0D"/>
    <w:rsid w:val="0019620E"/>
    <w:rsid w:val="001B145D"/>
    <w:rsid w:val="001B3AD6"/>
    <w:rsid w:val="001C03A6"/>
    <w:rsid w:val="001C1257"/>
    <w:rsid w:val="001C218F"/>
    <w:rsid w:val="001C64B8"/>
    <w:rsid w:val="001E31BD"/>
    <w:rsid w:val="001E5088"/>
    <w:rsid w:val="001F1799"/>
    <w:rsid w:val="001F2CD1"/>
    <w:rsid w:val="001F6D15"/>
    <w:rsid w:val="00205E51"/>
    <w:rsid w:val="00205EC6"/>
    <w:rsid w:val="002074CE"/>
    <w:rsid w:val="00215F88"/>
    <w:rsid w:val="00221D9A"/>
    <w:rsid w:val="0022358C"/>
    <w:rsid w:val="00223949"/>
    <w:rsid w:val="00223EC7"/>
    <w:rsid w:val="00225842"/>
    <w:rsid w:val="0022682D"/>
    <w:rsid w:val="002309CA"/>
    <w:rsid w:val="00233529"/>
    <w:rsid w:val="00234E63"/>
    <w:rsid w:val="002351FA"/>
    <w:rsid w:val="00235DBA"/>
    <w:rsid w:val="0023634A"/>
    <w:rsid w:val="00237814"/>
    <w:rsid w:val="00244A28"/>
    <w:rsid w:val="00250AD8"/>
    <w:rsid w:val="00260020"/>
    <w:rsid w:val="00260217"/>
    <w:rsid w:val="00266FE0"/>
    <w:rsid w:val="00271DC4"/>
    <w:rsid w:val="002737D2"/>
    <w:rsid w:val="00274043"/>
    <w:rsid w:val="00275679"/>
    <w:rsid w:val="002812CA"/>
    <w:rsid w:val="00293715"/>
    <w:rsid w:val="00296324"/>
    <w:rsid w:val="002A2132"/>
    <w:rsid w:val="002A645B"/>
    <w:rsid w:val="002B054B"/>
    <w:rsid w:val="002B13E4"/>
    <w:rsid w:val="002C0390"/>
    <w:rsid w:val="002C1D60"/>
    <w:rsid w:val="002C4DDC"/>
    <w:rsid w:val="002C4FBD"/>
    <w:rsid w:val="002D265D"/>
    <w:rsid w:val="002D752A"/>
    <w:rsid w:val="002E10C5"/>
    <w:rsid w:val="002F7532"/>
    <w:rsid w:val="0031127A"/>
    <w:rsid w:val="00314C7E"/>
    <w:rsid w:val="003157ED"/>
    <w:rsid w:val="00333544"/>
    <w:rsid w:val="0033692B"/>
    <w:rsid w:val="00337B17"/>
    <w:rsid w:val="00344524"/>
    <w:rsid w:val="0035357A"/>
    <w:rsid w:val="00355A61"/>
    <w:rsid w:val="00357DBA"/>
    <w:rsid w:val="0036089F"/>
    <w:rsid w:val="00362174"/>
    <w:rsid w:val="0036379C"/>
    <w:rsid w:val="00367016"/>
    <w:rsid w:val="0036721E"/>
    <w:rsid w:val="0036771C"/>
    <w:rsid w:val="00367B2C"/>
    <w:rsid w:val="00371761"/>
    <w:rsid w:val="00376F32"/>
    <w:rsid w:val="00380B2B"/>
    <w:rsid w:val="00390114"/>
    <w:rsid w:val="0039407C"/>
    <w:rsid w:val="00396F4F"/>
    <w:rsid w:val="003A2A1A"/>
    <w:rsid w:val="003A3E51"/>
    <w:rsid w:val="003A634C"/>
    <w:rsid w:val="003A7AB1"/>
    <w:rsid w:val="003B59E6"/>
    <w:rsid w:val="003C0F6E"/>
    <w:rsid w:val="003C2938"/>
    <w:rsid w:val="003C390C"/>
    <w:rsid w:val="003D02D4"/>
    <w:rsid w:val="003D642F"/>
    <w:rsid w:val="003D76FD"/>
    <w:rsid w:val="003E7C96"/>
    <w:rsid w:val="003F20CE"/>
    <w:rsid w:val="003F573B"/>
    <w:rsid w:val="003F67F2"/>
    <w:rsid w:val="00402D7D"/>
    <w:rsid w:val="00402E36"/>
    <w:rsid w:val="004048C2"/>
    <w:rsid w:val="004117FE"/>
    <w:rsid w:val="004136CF"/>
    <w:rsid w:val="00416C0C"/>
    <w:rsid w:val="00425A1A"/>
    <w:rsid w:val="00432851"/>
    <w:rsid w:val="00436C4B"/>
    <w:rsid w:val="00437E30"/>
    <w:rsid w:val="004473B0"/>
    <w:rsid w:val="00452DEE"/>
    <w:rsid w:val="00452FF1"/>
    <w:rsid w:val="00454890"/>
    <w:rsid w:val="00457F81"/>
    <w:rsid w:val="004606D8"/>
    <w:rsid w:val="00462D39"/>
    <w:rsid w:val="00464FF9"/>
    <w:rsid w:val="00470EA6"/>
    <w:rsid w:val="0047498D"/>
    <w:rsid w:val="00482A3E"/>
    <w:rsid w:val="00485889"/>
    <w:rsid w:val="00486A03"/>
    <w:rsid w:val="00490019"/>
    <w:rsid w:val="004959BC"/>
    <w:rsid w:val="00496A52"/>
    <w:rsid w:val="00497DEC"/>
    <w:rsid w:val="004A0179"/>
    <w:rsid w:val="004A155E"/>
    <w:rsid w:val="004A71C8"/>
    <w:rsid w:val="004B0F29"/>
    <w:rsid w:val="004B102F"/>
    <w:rsid w:val="004B37FF"/>
    <w:rsid w:val="004B472D"/>
    <w:rsid w:val="004B4DCF"/>
    <w:rsid w:val="004B6F95"/>
    <w:rsid w:val="004C1DFC"/>
    <w:rsid w:val="004C2080"/>
    <w:rsid w:val="004C40AD"/>
    <w:rsid w:val="004D04F2"/>
    <w:rsid w:val="004D0D8A"/>
    <w:rsid w:val="004D3501"/>
    <w:rsid w:val="004E01B2"/>
    <w:rsid w:val="004E0EE5"/>
    <w:rsid w:val="004E2F00"/>
    <w:rsid w:val="004E3F42"/>
    <w:rsid w:val="004E60A1"/>
    <w:rsid w:val="004E6548"/>
    <w:rsid w:val="004F2007"/>
    <w:rsid w:val="004F3192"/>
    <w:rsid w:val="00503F45"/>
    <w:rsid w:val="005108AE"/>
    <w:rsid w:val="005156F3"/>
    <w:rsid w:val="00523DD8"/>
    <w:rsid w:val="00541634"/>
    <w:rsid w:val="00542061"/>
    <w:rsid w:val="005467D7"/>
    <w:rsid w:val="00551B1C"/>
    <w:rsid w:val="00555E2B"/>
    <w:rsid w:val="00556FC8"/>
    <w:rsid w:val="005577B2"/>
    <w:rsid w:val="00557EE3"/>
    <w:rsid w:val="005665D9"/>
    <w:rsid w:val="00570D4E"/>
    <w:rsid w:val="0057230E"/>
    <w:rsid w:val="00573ECD"/>
    <w:rsid w:val="00574C33"/>
    <w:rsid w:val="00577B0C"/>
    <w:rsid w:val="0059101E"/>
    <w:rsid w:val="005953EE"/>
    <w:rsid w:val="005975F3"/>
    <w:rsid w:val="005A0A40"/>
    <w:rsid w:val="005A25AA"/>
    <w:rsid w:val="005A3513"/>
    <w:rsid w:val="005A4897"/>
    <w:rsid w:val="005A4BA4"/>
    <w:rsid w:val="005A5960"/>
    <w:rsid w:val="005B1074"/>
    <w:rsid w:val="005B1C9B"/>
    <w:rsid w:val="005B210B"/>
    <w:rsid w:val="005B21D5"/>
    <w:rsid w:val="005B3D07"/>
    <w:rsid w:val="005B796B"/>
    <w:rsid w:val="005C23DB"/>
    <w:rsid w:val="005C3564"/>
    <w:rsid w:val="005C782F"/>
    <w:rsid w:val="005C7C2C"/>
    <w:rsid w:val="005D23D7"/>
    <w:rsid w:val="005D50F5"/>
    <w:rsid w:val="005D7DB0"/>
    <w:rsid w:val="005E03BD"/>
    <w:rsid w:val="005E31D2"/>
    <w:rsid w:val="005E32A4"/>
    <w:rsid w:val="005E649D"/>
    <w:rsid w:val="005F6474"/>
    <w:rsid w:val="00601F01"/>
    <w:rsid w:val="00610ED7"/>
    <w:rsid w:val="00612C0F"/>
    <w:rsid w:val="00612E2B"/>
    <w:rsid w:val="00614617"/>
    <w:rsid w:val="006149ED"/>
    <w:rsid w:val="00615359"/>
    <w:rsid w:val="00620FE1"/>
    <w:rsid w:val="00622C2F"/>
    <w:rsid w:val="00623DBC"/>
    <w:rsid w:val="006278DE"/>
    <w:rsid w:val="00634136"/>
    <w:rsid w:val="0063501F"/>
    <w:rsid w:val="00640EC5"/>
    <w:rsid w:val="00642A82"/>
    <w:rsid w:val="00651634"/>
    <w:rsid w:val="006553B6"/>
    <w:rsid w:val="00655A5F"/>
    <w:rsid w:val="0066223A"/>
    <w:rsid w:val="0067539D"/>
    <w:rsid w:val="00680B7F"/>
    <w:rsid w:val="00684CB6"/>
    <w:rsid w:val="00686256"/>
    <w:rsid w:val="0068647E"/>
    <w:rsid w:val="00690CA8"/>
    <w:rsid w:val="00693098"/>
    <w:rsid w:val="00694FDF"/>
    <w:rsid w:val="0069575E"/>
    <w:rsid w:val="006A5115"/>
    <w:rsid w:val="006B0B5F"/>
    <w:rsid w:val="006B204F"/>
    <w:rsid w:val="006B28D5"/>
    <w:rsid w:val="006B7BF2"/>
    <w:rsid w:val="006C13AD"/>
    <w:rsid w:val="006C4FB5"/>
    <w:rsid w:val="006C51CB"/>
    <w:rsid w:val="006D1593"/>
    <w:rsid w:val="006D4FDB"/>
    <w:rsid w:val="006D5BFA"/>
    <w:rsid w:val="006E00F6"/>
    <w:rsid w:val="006E44AC"/>
    <w:rsid w:val="006E44C1"/>
    <w:rsid w:val="006E7D33"/>
    <w:rsid w:val="006F2012"/>
    <w:rsid w:val="006F23D6"/>
    <w:rsid w:val="006F23F3"/>
    <w:rsid w:val="006F67F2"/>
    <w:rsid w:val="006F6A56"/>
    <w:rsid w:val="007013EF"/>
    <w:rsid w:val="007068EC"/>
    <w:rsid w:val="00710BBF"/>
    <w:rsid w:val="00712B9D"/>
    <w:rsid w:val="00714E2B"/>
    <w:rsid w:val="00715C19"/>
    <w:rsid w:val="007166A4"/>
    <w:rsid w:val="00723E4D"/>
    <w:rsid w:val="00726418"/>
    <w:rsid w:val="0072749B"/>
    <w:rsid w:val="00732C27"/>
    <w:rsid w:val="00734318"/>
    <w:rsid w:val="0073530F"/>
    <w:rsid w:val="007445F1"/>
    <w:rsid w:val="00746AD6"/>
    <w:rsid w:val="007470FB"/>
    <w:rsid w:val="00750091"/>
    <w:rsid w:val="007505CD"/>
    <w:rsid w:val="00750EAA"/>
    <w:rsid w:val="00752E8A"/>
    <w:rsid w:val="00753721"/>
    <w:rsid w:val="00754AC2"/>
    <w:rsid w:val="00762667"/>
    <w:rsid w:val="007664CC"/>
    <w:rsid w:val="007721FA"/>
    <w:rsid w:val="00773869"/>
    <w:rsid w:val="007772F6"/>
    <w:rsid w:val="00782658"/>
    <w:rsid w:val="00783234"/>
    <w:rsid w:val="007921E4"/>
    <w:rsid w:val="00794F4C"/>
    <w:rsid w:val="007A6FC7"/>
    <w:rsid w:val="007B1C5C"/>
    <w:rsid w:val="007B237B"/>
    <w:rsid w:val="007B2A60"/>
    <w:rsid w:val="007B6DBD"/>
    <w:rsid w:val="007B7788"/>
    <w:rsid w:val="007C7102"/>
    <w:rsid w:val="007D3344"/>
    <w:rsid w:val="007E037E"/>
    <w:rsid w:val="007E2082"/>
    <w:rsid w:val="007F0084"/>
    <w:rsid w:val="007F2C5E"/>
    <w:rsid w:val="00801EB7"/>
    <w:rsid w:val="00802E79"/>
    <w:rsid w:val="00810C34"/>
    <w:rsid w:val="0081418F"/>
    <w:rsid w:val="00814953"/>
    <w:rsid w:val="0081519A"/>
    <w:rsid w:val="00842228"/>
    <w:rsid w:val="00845212"/>
    <w:rsid w:val="0085095B"/>
    <w:rsid w:val="00852979"/>
    <w:rsid w:val="00852D85"/>
    <w:rsid w:val="00860AF3"/>
    <w:rsid w:val="00862C36"/>
    <w:rsid w:val="00864506"/>
    <w:rsid w:val="00866A1A"/>
    <w:rsid w:val="008805CB"/>
    <w:rsid w:val="00884A79"/>
    <w:rsid w:val="00884AC0"/>
    <w:rsid w:val="00885BD4"/>
    <w:rsid w:val="008A0B43"/>
    <w:rsid w:val="008A12E5"/>
    <w:rsid w:val="008A5CAB"/>
    <w:rsid w:val="008A6491"/>
    <w:rsid w:val="008A6A74"/>
    <w:rsid w:val="008B6C52"/>
    <w:rsid w:val="008B6D15"/>
    <w:rsid w:val="008C0A3F"/>
    <w:rsid w:val="008D4338"/>
    <w:rsid w:val="008D6B6D"/>
    <w:rsid w:val="008E1C30"/>
    <w:rsid w:val="008F15C3"/>
    <w:rsid w:val="008F7A18"/>
    <w:rsid w:val="0090257E"/>
    <w:rsid w:val="009038B2"/>
    <w:rsid w:val="00907823"/>
    <w:rsid w:val="009111A9"/>
    <w:rsid w:val="00913648"/>
    <w:rsid w:val="00913735"/>
    <w:rsid w:val="00914D92"/>
    <w:rsid w:val="00915EB2"/>
    <w:rsid w:val="009202F7"/>
    <w:rsid w:val="00921224"/>
    <w:rsid w:val="00921641"/>
    <w:rsid w:val="0093332C"/>
    <w:rsid w:val="00934C9F"/>
    <w:rsid w:val="009354A4"/>
    <w:rsid w:val="00935FE2"/>
    <w:rsid w:val="00943C32"/>
    <w:rsid w:val="00947B2E"/>
    <w:rsid w:val="00954B49"/>
    <w:rsid w:val="00965AE1"/>
    <w:rsid w:val="00967B99"/>
    <w:rsid w:val="00971965"/>
    <w:rsid w:val="00972BA6"/>
    <w:rsid w:val="0097701F"/>
    <w:rsid w:val="00981E5A"/>
    <w:rsid w:val="00985307"/>
    <w:rsid w:val="00997A37"/>
    <w:rsid w:val="009A205C"/>
    <w:rsid w:val="009A4DBB"/>
    <w:rsid w:val="009B2699"/>
    <w:rsid w:val="009B4980"/>
    <w:rsid w:val="009C046E"/>
    <w:rsid w:val="009C2B56"/>
    <w:rsid w:val="009C439D"/>
    <w:rsid w:val="009C67BC"/>
    <w:rsid w:val="009D53A8"/>
    <w:rsid w:val="009E0907"/>
    <w:rsid w:val="009E1EA4"/>
    <w:rsid w:val="009E3443"/>
    <w:rsid w:val="009E460E"/>
    <w:rsid w:val="009E4840"/>
    <w:rsid w:val="009E4983"/>
    <w:rsid w:val="009E648B"/>
    <w:rsid w:val="009F2E83"/>
    <w:rsid w:val="009F4F96"/>
    <w:rsid w:val="009F5D8B"/>
    <w:rsid w:val="00A042E2"/>
    <w:rsid w:val="00A06FA8"/>
    <w:rsid w:val="00A07153"/>
    <w:rsid w:val="00A15963"/>
    <w:rsid w:val="00A170FC"/>
    <w:rsid w:val="00A2194C"/>
    <w:rsid w:val="00A2346F"/>
    <w:rsid w:val="00A274DB"/>
    <w:rsid w:val="00A2792F"/>
    <w:rsid w:val="00A31033"/>
    <w:rsid w:val="00A361E5"/>
    <w:rsid w:val="00A40349"/>
    <w:rsid w:val="00A445E2"/>
    <w:rsid w:val="00A45D81"/>
    <w:rsid w:val="00A473D2"/>
    <w:rsid w:val="00A51AD1"/>
    <w:rsid w:val="00A5367C"/>
    <w:rsid w:val="00A60623"/>
    <w:rsid w:val="00A65951"/>
    <w:rsid w:val="00A6760C"/>
    <w:rsid w:val="00A719CF"/>
    <w:rsid w:val="00A80545"/>
    <w:rsid w:val="00A828A6"/>
    <w:rsid w:val="00A82D2C"/>
    <w:rsid w:val="00A90604"/>
    <w:rsid w:val="00A90997"/>
    <w:rsid w:val="00AA07EE"/>
    <w:rsid w:val="00AA1CA7"/>
    <w:rsid w:val="00AA3767"/>
    <w:rsid w:val="00AA37FC"/>
    <w:rsid w:val="00AA7266"/>
    <w:rsid w:val="00AA7329"/>
    <w:rsid w:val="00AB4E04"/>
    <w:rsid w:val="00AC012B"/>
    <w:rsid w:val="00AC7486"/>
    <w:rsid w:val="00AC79BC"/>
    <w:rsid w:val="00AD0CAF"/>
    <w:rsid w:val="00AD0CF1"/>
    <w:rsid w:val="00AD2C2D"/>
    <w:rsid w:val="00AE42F1"/>
    <w:rsid w:val="00AE5E9D"/>
    <w:rsid w:val="00AF19B1"/>
    <w:rsid w:val="00AF2473"/>
    <w:rsid w:val="00B038D9"/>
    <w:rsid w:val="00B10B37"/>
    <w:rsid w:val="00B1345E"/>
    <w:rsid w:val="00B135AB"/>
    <w:rsid w:val="00B14AA8"/>
    <w:rsid w:val="00B15407"/>
    <w:rsid w:val="00B15D3D"/>
    <w:rsid w:val="00B20F7E"/>
    <w:rsid w:val="00B261AD"/>
    <w:rsid w:val="00B37613"/>
    <w:rsid w:val="00B4296D"/>
    <w:rsid w:val="00B45A24"/>
    <w:rsid w:val="00B53A2C"/>
    <w:rsid w:val="00B57214"/>
    <w:rsid w:val="00B649A9"/>
    <w:rsid w:val="00B74042"/>
    <w:rsid w:val="00B7628E"/>
    <w:rsid w:val="00B76CD4"/>
    <w:rsid w:val="00B8553B"/>
    <w:rsid w:val="00B90DA9"/>
    <w:rsid w:val="00B945DE"/>
    <w:rsid w:val="00B95158"/>
    <w:rsid w:val="00B97E63"/>
    <w:rsid w:val="00BA4521"/>
    <w:rsid w:val="00BA5F30"/>
    <w:rsid w:val="00BB2B78"/>
    <w:rsid w:val="00BB32D9"/>
    <w:rsid w:val="00BB5B5F"/>
    <w:rsid w:val="00BC458B"/>
    <w:rsid w:val="00BD198F"/>
    <w:rsid w:val="00BD745D"/>
    <w:rsid w:val="00BD7CD7"/>
    <w:rsid w:val="00BE1508"/>
    <w:rsid w:val="00BE2678"/>
    <w:rsid w:val="00BE33DC"/>
    <w:rsid w:val="00BF2283"/>
    <w:rsid w:val="00BF4A58"/>
    <w:rsid w:val="00BF5BDD"/>
    <w:rsid w:val="00C0548A"/>
    <w:rsid w:val="00C11BA1"/>
    <w:rsid w:val="00C15008"/>
    <w:rsid w:val="00C16FCA"/>
    <w:rsid w:val="00C26FEE"/>
    <w:rsid w:val="00C27129"/>
    <w:rsid w:val="00C30F19"/>
    <w:rsid w:val="00C42CB5"/>
    <w:rsid w:val="00C442F2"/>
    <w:rsid w:val="00C455E7"/>
    <w:rsid w:val="00C47449"/>
    <w:rsid w:val="00C52067"/>
    <w:rsid w:val="00C54D7E"/>
    <w:rsid w:val="00C55789"/>
    <w:rsid w:val="00C62FCE"/>
    <w:rsid w:val="00C64454"/>
    <w:rsid w:val="00C7737F"/>
    <w:rsid w:val="00C80672"/>
    <w:rsid w:val="00C81483"/>
    <w:rsid w:val="00C85062"/>
    <w:rsid w:val="00C85AE2"/>
    <w:rsid w:val="00CA29D7"/>
    <w:rsid w:val="00CA4806"/>
    <w:rsid w:val="00CA57C0"/>
    <w:rsid w:val="00CB0EF6"/>
    <w:rsid w:val="00CB2D69"/>
    <w:rsid w:val="00CB78DC"/>
    <w:rsid w:val="00CC0C16"/>
    <w:rsid w:val="00CC1C85"/>
    <w:rsid w:val="00CC4B83"/>
    <w:rsid w:val="00CD3759"/>
    <w:rsid w:val="00CD6FAC"/>
    <w:rsid w:val="00CE2441"/>
    <w:rsid w:val="00CE33AF"/>
    <w:rsid w:val="00CE44B3"/>
    <w:rsid w:val="00CF1CD4"/>
    <w:rsid w:val="00D0589C"/>
    <w:rsid w:val="00D05E36"/>
    <w:rsid w:val="00D11ED6"/>
    <w:rsid w:val="00D13A5E"/>
    <w:rsid w:val="00D1446C"/>
    <w:rsid w:val="00D223D7"/>
    <w:rsid w:val="00D2316F"/>
    <w:rsid w:val="00D26DC5"/>
    <w:rsid w:val="00D32D2E"/>
    <w:rsid w:val="00D339DF"/>
    <w:rsid w:val="00D33CC4"/>
    <w:rsid w:val="00D3546F"/>
    <w:rsid w:val="00D44383"/>
    <w:rsid w:val="00D52B73"/>
    <w:rsid w:val="00D635FF"/>
    <w:rsid w:val="00D6469E"/>
    <w:rsid w:val="00D72A9F"/>
    <w:rsid w:val="00D742A0"/>
    <w:rsid w:val="00D8197B"/>
    <w:rsid w:val="00D82660"/>
    <w:rsid w:val="00D86D0A"/>
    <w:rsid w:val="00D903DE"/>
    <w:rsid w:val="00D9061D"/>
    <w:rsid w:val="00D95197"/>
    <w:rsid w:val="00DA5F91"/>
    <w:rsid w:val="00DA7772"/>
    <w:rsid w:val="00DB7A6C"/>
    <w:rsid w:val="00DC10CC"/>
    <w:rsid w:val="00DC445C"/>
    <w:rsid w:val="00DC663E"/>
    <w:rsid w:val="00DD1AE6"/>
    <w:rsid w:val="00DD1DAC"/>
    <w:rsid w:val="00DD21A9"/>
    <w:rsid w:val="00DD38F8"/>
    <w:rsid w:val="00DE37A3"/>
    <w:rsid w:val="00DE7062"/>
    <w:rsid w:val="00DE7967"/>
    <w:rsid w:val="00DF0B0F"/>
    <w:rsid w:val="00DF0E35"/>
    <w:rsid w:val="00DF48E8"/>
    <w:rsid w:val="00DF52E7"/>
    <w:rsid w:val="00DF78C2"/>
    <w:rsid w:val="00E01E6C"/>
    <w:rsid w:val="00E05121"/>
    <w:rsid w:val="00E07174"/>
    <w:rsid w:val="00E109C8"/>
    <w:rsid w:val="00E10A5F"/>
    <w:rsid w:val="00E15326"/>
    <w:rsid w:val="00E15740"/>
    <w:rsid w:val="00E15D19"/>
    <w:rsid w:val="00E15E2B"/>
    <w:rsid w:val="00E201C9"/>
    <w:rsid w:val="00E2080B"/>
    <w:rsid w:val="00E3069A"/>
    <w:rsid w:val="00E307AD"/>
    <w:rsid w:val="00E42482"/>
    <w:rsid w:val="00E504FE"/>
    <w:rsid w:val="00E518CF"/>
    <w:rsid w:val="00E57B9C"/>
    <w:rsid w:val="00E7142C"/>
    <w:rsid w:val="00E7498E"/>
    <w:rsid w:val="00E81837"/>
    <w:rsid w:val="00E83899"/>
    <w:rsid w:val="00E85E00"/>
    <w:rsid w:val="00E867DF"/>
    <w:rsid w:val="00E86E42"/>
    <w:rsid w:val="00E90D7E"/>
    <w:rsid w:val="00EA65DA"/>
    <w:rsid w:val="00EA79E4"/>
    <w:rsid w:val="00EA7BBA"/>
    <w:rsid w:val="00EB16E2"/>
    <w:rsid w:val="00EB72EA"/>
    <w:rsid w:val="00EB7DB6"/>
    <w:rsid w:val="00EC076F"/>
    <w:rsid w:val="00EC152A"/>
    <w:rsid w:val="00EC381D"/>
    <w:rsid w:val="00ED13B9"/>
    <w:rsid w:val="00EE0CB4"/>
    <w:rsid w:val="00EE737C"/>
    <w:rsid w:val="00EF178F"/>
    <w:rsid w:val="00EF3BAD"/>
    <w:rsid w:val="00F0661B"/>
    <w:rsid w:val="00F078F6"/>
    <w:rsid w:val="00F10334"/>
    <w:rsid w:val="00F16230"/>
    <w:rsid w:val="00F16C71"/>
    <w:rsid w:val="00F17077"/>
    <w:rsid w:val="00F21AC3"/>
    <w:rsid w:val="00F35941"/>
    <w:rsid w:val="00F36425"/>
    <w:rsid w:val="00F37222"/>
    <w:rsid w:val="00F43C22"/>
    <w:rsid w:val="00F51B52"/>
    <w:rsid w:val="00F52F60"/>
    <w:rsid w:val="00F57778"/>
    <w:rsid w:val="00F60B96"/>
    <w:rsid w:val="00F71ABC"/>
    <w:rsid w:val="00F71CE5"/>
    <w:rsid w:val="00F759E3"/>
    <w:rsid w:val="00F76C04"/>
    <w:rsid w:val="00F77548"/>
    <w:rsid w:val="00F83F48"/>
    <w:rsid w:val="00F858C3"/>
    <w:rsid w:val="00F869CB"/>
    <w:rsid w:val="00F94EF7"/>
    <w:rsid w:val="00FA21A2"/>
    <w:rsid w:val="00FA7256"/>
    <w:rsid w:val="00FB31B0"/>
    <w:rsid w:val="00FC2B3A"/>
    <w:rsid w:val="00FC4C5E"/>
    <w:rsid w:val="00FD60B1"/>
    <w:rsid w:val="00FD6177"/>
    <w:rsid w:val="00FD6790"/>
    <w:rsid w:val="00FE1AD7"/>
    <w:rsid w:val="00FE4965"/>
    <w:rsid w:val="00FE6478"/>
    <w:rsid w:val="00FF0B67"/>
    <w:rsid w:val="00FF0F1E"/>
    <w:rsid w:val="00FF1A4B"/>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3A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 w:type="paragraph" w:styleId="Revision">
    <w:name w:val="Revision"/>
    <w:hidden/>
    <w:uiPriority w:val="99"/>
    <w:semiHidden/>
    <w:rsid w:val="00120C48"/>
    <w:pPr>
      <w:spacing w:after="0" w:line="240" w:lineRule="auto"/>
    </w:pPr>
  </w:style>
  <w:style w:type="character" w:customStyle="1" w:styleId="Heading4Char">
    <w:name w:val="Heading 4 Char"/>
    <w:basedOn w:val="DefaultParagraphFont"/>
    <w:link w:val="Heading4"/>
    <w:uiPriority w:val="9"/>
    <w:rsid w:val="00193A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dc:creator>
  <cp:keywords/>
  <dc:description/>
  <cp:lastModifiedBy>Andrew Bates</cp:lastModifiedBy>
  <cp:revision>176</cp:revision>
  <cp:lastPrinted>2023-09-18T16:25:00Z</cp:lastPrinted>
  <dcterms:created xsi:type="dcterms:W3CDTF">2022-09-20T04:17:00Z</dcterms:created>
  <dcterms:modified xsi:type="dcterms:W3CDTF">2023-09-18T16:25:00Z</dcterms:modified>
</cp:coreProperties>
</file>